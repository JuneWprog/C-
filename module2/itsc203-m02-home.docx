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985" w:leader="none"/>
          <w:tab w:val="left" w:pos="5040" w:leader="none"/>
          <w:tab w:val="left" w:pos="5760" w:leader="none"/>
          <w:tab w:val="left" w:pos="7200" w:leader="none"/>
          <w:tab w:val="right" w:pos="9360" w:leader="none"/>
        </w:tabs>
        <w:spacing w:before="240" w:after="0"/>
        <w:jc w:val="left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Student Name:</w:t>
      </w:r>
      <w:r>
        <w:rPr>
          <w:sz w:val="22"/>
          <w:szCs w:val="22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Student ID:</w:t>
        <w:tab/>
      </w:r>
      <w:r>
        <w:rPr>
          <w:sz w:val="22"/>
          <w:szCs w:val="22"/>
          <w:u w:val="single"/>
        </w:rPr>
        <w:tab/>
      </w:r>
    </w:p>
    <w:p>
      <w:pPr>
        <w:pStyle w:val="Heading1"/>
        <w:rPr/>
      </w:pPr>
      <w:r>
        <w:rPr/>
        <w:t>Important Information</w:t>
      </w:r>
    </w:p>
    <w:p>
      <w:pPr>
        <w:pStyle w:val="ListParagraph"/>
        <w:numPr>
          <w:ilvl w:val="0"/>
          <w:numId w:val="2"/>
        </w:numPr>
        <w:spacing w:before="0" w:after="240"/>
        <w:ind w:left="360" w:hanging="360"/>
        <w:rPr>
          <w:sz w:val="22"/>
          <w:lang w:val="en-CA" w:eastAsia="en-CA"/>
        </w:rPr>
      </w:pPr>
      <w:r>
        <w:rPr>
          <w:sz w:val="22"/>
          <w:lang w:val="en-CA" w:eastAsia="en-CA"/>
        </w:rPr>
        <w:t xml:space="preserve">For </w:t>
      </w:r>
      <w:r>
        <w:rPr>
          <w:i/>
          <w:sz w:val="22"/>
          <w:lang w:val="en-CA" w:eastAsia="en-CA"/>
        </w:rPr>
        <w:t>every</w:t>
      </w:r>
      <w:r>
        <w:rPr>
          <w:sz w:val="22"/>
          <w:lang w:val="en-CA" w:eastAsia="en-CA"/>
        </w:rPr>
        <w:t xml:space="preserve"> lab and home assignment, store all your work in your personal repository in a subdirectory named </w:t>
      </w:r>
      <w:r>
        <w:rPr>
          <w:b/>
          <w:sz w:val="22"/>
          <w:lang w:val="en-CA" w:eastAsia="en-CA"/>
        </w:rPr>
        <w:t>mXX</w:t>
      </w:r>
      <w:r>
        <w:rPr>
          <w:sz w:val="22"/>
          <w:lang w:val="en-CA" w:eastAsia="en-CA"/>
        </w:rPr>
        <w:t xml:space="preserve">, where XX is the module number. Carefully name the program as described in each problem. </w:t>
      </w:r>
    </w:p>
    <w:p>
      <w:pPr>
        <w:pStyle w:val="ListParagraph"/>
        <w:numPr>
          <w:ilvl w:val="0"/>
          <w:numId w:val="2"/>
        </w:numPr>
        <w:spacing w:before="0" w:after="240"/>
        <w:ind w:left="360" w:hanging="360"/>
        <w:rPr>
          <w:sz w:val="22"/>
          <w:lang w:val="en-CA" w:eastAsia="en-CA"/>
        </w:rPr>
      </w:pPr>
      <w:r>
        <w:rPr>
          <w:sz w:val="22"/>
          <w:lang w:val="en-CA" w:eastAsia="en-CA"/>
        </w:rPr>
        <w:t xml:space="preserve">Your programs are extracted from your repository by a Python script. If there are any errors in the program name, then your instructor will never see your program, and </w:t>
      </w:r>
      <w:r>
        <w:rPr>
          <w:rStyle w:val="Quotation"/>
          <w:sz w:val="22"/>
        </w:rPr>
        <w:t>you will receive a mark of zero.</w:t>
      </w:r>
    </w:p>
    <w:p>
      <w:pPr>
        <w:pStyle w:val="ListParagraph"/>
        <w:numPr>
          <w:ilvl w:val="0"/>
          <w:numId w:val="2"/>
        </w:numPr>
        <w:spacing w:before="0" w:after="240"/>
        <w:ind w:left="360" w:hanging="360"/>
        <w:rPr/>
      </w:pPr>
      <w:r>
        <w:rPr>
          <w:sz w:val="22"/>
          <w:lang w:val="en-CA" w:eastAsia="en-CA"/>
        </w:rPr>
        <w:t>Push your work to the server often, and ensure that you push the final version of a program by the deadline specified, because the script extracting them can be run at any time after the deadline.</w:t>
      </w:r>
    </w:p>
    <w:p>
      <w:pPr>
        <w:pStyle w:val="ListParagraph"/>
        <w:spacing w:before="0" w:after="240"/>
        <w:ind w:left="360" w:hanging="360"/>
        <w:rPr/>
      </w:pPr>
      <w:r>
        <w:rPr/>
      </w:r>
    </w:p>
    <w:p>
      <w:pPr>
        <w:pStyle w:val="Heading1"/>
        <w:rPr/>
      </w:pPr>
      <w:r>
        <w:rPr/>
        <w:t>Instructions</w:t>
      </w:r>
    </w:p>
    <w:p>
      <w:pPr>
        <w:pStyle w:val="ListParagraph"/>
        <w:numPr>
          <w:ilvl w:val="0"/>
          <w:numId w:val="1"/>
        </w:numPr>
        <w:spacing w:before="0" w:after="120"/>
        <w:ind w:left="360" w:hanging="360"/>
        <w:rPr/>
      </w:pPr>
      <w:r>
        <w:rPr>
          <w:sz w:val="22"/>
          <w:szCs w:val="22"/>
        </w:rPr>
        <w:t>Read chapters 1</w:t>
      </w:r>
      <w:r>
        <w:rPr>
          <w:rFonts w:cs="Arial"/>
          <w:sz w:val="22"/>
          <w:szCs w:val="22"/>
        </w:rPr>
        <w:t>–</w:t>
      </w:r>
      <w:r>
        <w:rPr>
          <w:sz w:val="22"/>
          <w:szCs w:val="22"/>
        </w:rPr>
        <w:t xml:space="preserve">5 in </w:t>
      </w:r>
      <w:r>
        <w:rPr>
          <w:i/>
          <w:sz w:val="22"/>
          <w:szCs w:val="22"/>
        </w:rPr>
        <w:t>How to Think Like a Computer Scientist: Learning with Python</w:t>
      </w:r>
      <w:r>
        <w:rPr>
          <w:sz w:val="22"/>
          <w:szCs w:val="22"/>
        </w:rPr>
        <w:t xml:space="preserve">, available at </w:t>
      </w:r>
      <w:hyperlink r:id="rId2">
        <w:r>
          <w:rPr>
            <w:rStyle w:val="InternetLink"/>
            <w:sz w:val="22"/>
            <w:szCs w:val="22"/>
          </w:rPr>
          <w:t>www.greenteapress.com/thinkpython/thinkCSpy.pdf</w:t>
        </w:r>
      </w:hyperlink>
      <w:r>
        <w:rPr>
          <w:sz w:val="22"/>
          <w:szCs w:val="22"/>
        </w:rPr>
        <w:t>.</w:t>
      </w:r>
    </w:p>
    <w:p>
      <w:pPr>
        <w:pStyle w:val="ListParagraph"/>
        <w:numPr>
          <w:ilvl w:val="0"/>
          <w:numId w:val="1"/>
        </w:numPr>
        <w:spacing w:before="0" w:after="120"/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Complete Problems 9 and 10. </w:t>
      </w:r>
    </w:p>
    <w:p>
      <w:pPr>
        <w:pStyle w:val="ListParagraph"/>
        <w:numPr>
          <w:ilvl w:val="0"/>
          <w:numId w:val="0"/>
        </w:numPr>
        <w:spacing w:before="0" w:after="120"/>
        <w:ind w:left="360" w:hanging="0"/>
        <w:rPr>
          <w:sz w:val="22"/>
          <w:szCs w:val="22"/>
        </w:rPr>
      </w:pPr>
      <w:r>
        <w:rPr>
          <w:b/>
          <w:sz w:val="22"/>
          <w:szCs w:val="22"/>
        </w:rPr>
        <w:t>Note:</w:t>
      </w:r>
      <w:r>
        <w:rPr>
          <w:sz w:val="22"/>
          <w:szCs w:val="22"/>
        </w:rPr>
        <w:t xml:space="preserve"> Problem numbering continues from the module’s lab.</w:t>
      </w:r>
    </w:p>
    <w:p>
      <w:pPr>
        <w:pStyle w:val="Normal"/>
        <w:spacing w:lineRule="auto" w:line="240"/>
        <w:jc w:val="left"/>
        <w:rPr>
          <w:rFonts w:eastAsia="Times New Roman" w:cs="Arial"/>
          <w:b/>
          <w:b/>
          <w:bCs/>
          <w:color w:val="auto"/>
          <w:kern w:val="0"/>
          <w:sz w:val="28"/>
          <w:szCs w:val="28"/>
        </w:rPr>
      </w:pPr>
      <w:r>
        <w:rPr>
          <w:rFonts w:eastAsia="Times New Roman" w:cs="Arial"/>
          <w:b/>
          <w:bCs/>
          <w:color w:val="auto"/>
          <w:kern w:val="0"/>
          <w:sz w:val="28"/>
          <w:szCs w:val="28"/>
        </w:rPr>
      </w:r>
      <w:r>
        <w:br w:type="page"/>
      </w:r>
    </w:p>
    <w:p>
      <w:pPr>
        <w:pStyle w:val="Heading2"/>
        <w:rPr/>
      </w:pPr>
      <w:r>
        <w:rPr/>
        <w:t>Problem 9</w:t>
      </w:r>
    </w:p>
    <w:p>
      <w:pPr>
        <w:pStyle w:val="ListParagraph"/>
        <w:numPr>
          <w:ilvl w:val="0"/>
          <w:numId w:val="0"/>
        </w:numPr>
        <w:spacing w:before="0" w:after="120"/>
        <w:rPr>
          <w:sz w:val="22"/>
        </w:rPr>
      </w:pPr>
      <w:r>
        <w:rPr>
          <w:sz w:val="22"/>
        </w:rPr>
        <w:t xml:space="preserve">Write a Python program named </w:t>
      </w:r>
      <w:r>
        <w:rPr>
          <w:b/>
          <w:sz w:val="22"/>
        </w:rPr>
        <w:t>m02p09.py</w:t>
      </w:r>
      <w:r>
        <w:rPr>
          <w:sz w:val="22"/>
        </w:rPr>
        <w:t xml:space="preserve"> that generates a sine wave on the terminal using the ASCII star character. </w:t>
      </w:r>
    </w:p>
    <w:p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Make the amplitude of the sine wave 10 lines, and make one period of the sine wave 60 points (60 characters). </w:t>
      </w:r>
    </w:p>
    <w:p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Draw the zero axis using the dash character. </w:t>
      </w:r>
    </w:p>
    <w:p>
      <w:pPr>
        <w:pStyle w:val="ListParagraph"/>
        <w:numPr>
          <w:ilvl w:val="0"/>
          <w:numId w:val="3"/>
        </w:numPr>
        <w:spacing w:before="0" w:after="120"/>
        <w:rPr>
          <w:sz w:val="22"/>
        </w:rPr>
      </w:pPr>
      <w:r>
        <w:rPr>
          <w:sz w:val="22"/>
        </w:rPr>
        <w:t>Create an empty list of lines, fill each line with 60 spaces, and then place the stars and dashes.</w:t>
      </w:r>
    </w:p>
    <w:p>
      <w:pPr>
        <w:pStyle w:val="Normal"/>
        <w:spacing w:before="0" w:after="120"/>
        <w:rPr>
          <w:sz w:val="22"/>
        </w:rPr>
      </w:pPr>
      <w:r>
        <w:rPr>
          <w:sz w:val="22"/>
        </w:rPr>
        <w:t>The output should look like this:</w:t>
      </w:r>
    </w:p>
    <w:p>
      <w:pPr>
        <w:pStyle w:val="TextBody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</w:t>
      </w:r>
      <w:r>
        <w:rPr>
          <w:rFonts w:ascii="Courier New" w:hAnsi="Courier New"/>
          <w:sz w:val="16"/>
          <w:szCs w:val="16"/>
        </w:rPr>
        <w:t xml:space="preserve">*******                                         </w:t>
      </w:r>
    </w:p>
    <w:p>
      <w:pPr>
        <w:pStyle w:val="TextBody"/>
        <w:spacing w:lineRule="auto" w:line="240" w:before="0" w:after="0"/>
        <w:rPr/>
      </w:pPr>
      <w:r>
        <w:rPr>
          <w:rFonts w:ascii="Courier New" w:hAnsi="Courier New"/>
          <w:sz w:val="16"/>
          <w:szCs w:val="16"/>
        </w:rPr>
        <w:t xml:space="preserve">          </w:t>
      </w:r>
      <w:r>
        <w:rPr>
          <w:rFonts w:ascii="Courier New" w:hAnsi="Courier New"/>
          <w:sz w:val="16"/>
          <w:szCs w:val="16"/>
        </w:rPr>
        <w:t xml:space="preserve">**       **                                       </w:t>
      </w:r>
    </w:p>
    <w:p>
      <w:pPr>
        <w:pStyle w:val="TextBody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</w:t>
      </w:r>
      <w:r>
        <w:rPr>
          <w:rFonts w:ascii="Courier New" w:hAnsi="Courier New"/>
          <w:sz w:val="16"/>
          <w:szCs w:val="16"/>
        </w:rPr>
        <w:t xml:space="preserve">*           *                                      </w:t>
      </w:r>
    </w:p>
    <w:p>
      <w:pPr>
        <w:pStyle w:val="TextBody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</w:t>
      </w:r>
      <w:r>
        <w:rPr>
          <w:rFonts w:ascii="Courier New" w:hAnsi="Courier New"/>
          <w:sz w:val="16"/>
          <w:szCs w:val="16"/>
        </w:rPr>
        <w:t xml:space="preserve">**             **                                    </w:t>
      </w:r>
    </w:p>
    <w:p>
      <w:pPr>
        <w:pStyle w:val="TextBody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 xml:space="preserve">*                 *                                   </w:t>
      </w:r>
    </w:p>
    <w:p>
      <w:pPr>
        <w:pStyle w:val="TextBody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</w:t>
      </w:r>
      <w:r>
        <w:rPr>
          <w:rFonts w:ascii="Courier New" w:hAnsi="Courier New"/>
          <w:sz w:val="16"/>
          <w:szCs w:val="16"/>
        </w:rPr>
        <w:t xml:space="preserve">*                   *                                  </w:t>
      </w:r>
    </w:p>
    <w:p>
      <w:pPr>
        <w:pStyle w:val="TextBody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 xml:space="preserve">*                     *                                 </w:t>
      </w:r>
    </w:p>
    <w:p>
      <w:pPr>
        <w:pStyle w:val="TextBody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 xml:space="preserve">*                       *                                </w:t>
      </w:r>
    </w:p>
    <w:p>
      <w:pPr>
        <w:pStyle w:val="TextBody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*                         *                               </w:t>
      </w:r>
    </w:p>
    <w:p>
      <w:pPr>
        <w:pStyle w:val="TextBody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</w:t>
      </w:r>
      <w:r>
        <w:rPr>
          <w:rFonts w:ascii="Courier New" w:hAnsi="Courier New"/>
          <w:sz w:val="16"/>
          <w:szCs w:val="16"/>
        </w:rPr>
        <w:t xml:space="preserve">*                           *                              </w:t>
      </w:r>
    </w:p>
    <w:p>
      <w:pPr>
        <w:pStyle w:val="TextBody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*-----------------------------*-----------------------------</w:t>
      </w:r>
      <w:bookmarkStart w:id="0" w:name="_GoBack"/>
      <w:bookmarkEnd w:id="0"/>
    </w:p>
    <w:p>
      <w:pPr>
        <w:pStyle w:val="TextBody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   </w:t>
      </w:r>
      <w:r>
        <w:rPr>
          <w:rFonts w:ascii="Courier New" w:hAnsi="Courier New"/>
          <w:sz w:val="16"/>
          <w:szCs w:val="16"/>
        </w:rPr>
        <w:t>*                           *</w:t>
      </w:r>
    </w:p>
    <w:p>
      <w:pPr>
        <w:pStyle w:val="TextBody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    </w:t>
      </w:r>
      <w:r>
        <w:rPr>
          <w:rFonts w:ascii="Courier New" w:hAnsi="Courier New"/>
          <w:sz w:val="16"/>
          <w:szCs w:val="16"/>
        </w:rPr>
        <w:t xml:space="preserve">*                         * </w:t>
      </w:r>
    </w:p>
    <w:p>
      <w:pPr>
        <w:pStyle w:val="TextBody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     </w:t>
      </w:r>
      <w:r>
        <w:rPr>
          <w:rFonts w:ascii="Courier New" w:hAnsi="Courier New"/>
          <w:sz w:val="16"/>
          <w:szCs w:val="16"/>
        </w:rPr>
        <w:t xml:space="preserve">*                       *  </w:t>
      </w:r>
    </w:p>
    <w:p>
      <w:pPr>
        <w:pStyle w:val="TextBody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      </w:t>
      </w:r>
      <w:r>
        <w:rPr>
          <w:rFonts w:ascii="Courier New" w:hAnsi="Courier New"/>
          <w:sz w:val="16"/>
          <w:szCs w:val="16"/>
        </w:rPr>
        <w:t xml:space="preserve">*                     *   </w:t>
      </w:r>
    </w:p>
    <w:p>
      <w:pPr>
        <w:pStyle w:val="TextBody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       </w:t>
      </w:r>
      <w:r>
        <w:rPr>
          <w:rFonts w:ascii="Courier New" w:hAnsi="Courier New"/>
          <w:sz w:val="16"/>
          <w:szCs w:val="16"/>
        </w:rPr>
        <w:t xml:space="preserve">*                   *    </w:t>
      </w:r>
    </w:p>
    <w:p>
      <w:pPr>
        <w:pStyle w:val="TextBody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        </w:t>
      </w:r>
      <w:r>
        <w:rPr>
          <w:rFonts w:ascii="Courier New" w:hAnsi="Courier New"/>
          <w:sz w:val="16"/>
          <w:szCs w:val="16"/>
        </w:rPr>
        <w:t xml:space="preserve">*                 *     </w:t>
      </w:r>
    </w:p>
    <w:p>
      <w:pPr>
        <w:pStyle w:val="TextBody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         </w:t>
      </w:r>
      <w:r>
        <w:rPr>
          <w:rFonts w:ascii="Courier New" w:hAnsi="Courier New"/>
          <w:sz w:val="16"/>
          <w:szCs w:val="16"/>
        </w:rPr>
        <w:t xml:space="preserve">**             **      </w:t>
      </w:r>
    </w:p>
    <w:p>
      <w:pPr>
        <w:pStyle w:val="TextBody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           </w:t>
      </w:r>
      <w:r>
        <w:rPr>
          <w:rFonts w:ascii="Courier New" w:hAnsi="Courier New"/>
          <w:sz w:val="16"/>
          <w:szCs w:val="16"/>
        </w:rPr>
        <w:t xml:space="preserve">*           *        </w:t>
      </w:r>
    </w:p>
    <w:p>
      <w:pPr>
        <w:pStyle w:val="TextBody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            </w:t>
      </w:r>
      <w:r>
        <w:rPr>
          <w:rFonts w:ascii="Courier New" w:hAnsi="Courier New"/>
          <w:sz w:val="16"/>
          <w:szCs w:val="16"/>
        </w:rPr>
        <w:t xml:space="preserve">**       **         </w:t>
      </w:r>
    </w:p>
    <w:p>
      <w:pPr>
        <w:pStyle w:val="TextBody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              </w:t>
      </w:r>
      <w:r>
        <w:rPr>
          <w:rFonts w:ascii="Courier New" w:hAnsi="Courier New"/>
          <w:sz w:val="16"/>
          <w:szCs w:val="16"/>
        </w:rPr>
        <w:t xml:space="preserve">*******           </w:t>
      </w:r>
    </w:p>
    <w:p>
      <w:pPr>
        <w:pStyle w:val="Heading2"/>
        <w:rPr>
          <w:b w:val="false"/>
          <w:b w:val="false"/>
          <w:bCs w:val="false"/>
          <w:u w:val="none"/>
        </w:rPr>
      </w:pPr>
      <w:ins w:id="0" w:author="Unknown Author" w:date="2019-01-18T18:00:36Z">
        <w:r>
          <w:rPr>
            <w:b w:val="false"/>
            <w:bCs w:val="false"/>
            <w:u w:val="none"/>
          </w:rPr>
          <w:t xml:space="preserve">  </w:t>
        </w:r>
      </w:ins>
    </w:p>
    <w:p>
      <w:pPr>
        <w:pStyle w:val="Normal"/>
        <w:rPr>
          <w:b w:val="false"/>
          <w:b w:val="false"/>
          <w:bCs w:val="false"/>
          <w:u w:val="none"/>
        </w:rPr>
      </w:pPr>
      <w:ins w:id="1" w:author="Unknown Author" w:date="2019-01-18T18:00:36Z">
        <w:r>
          <w:rPr>
            <w:b w:val="false"/>
            <w:bCs w:val="false"/>
            <w:u w:val="none"/>
          </w:rPr>
          <w:t>lines=[]</w:t>
        </w:r>
      </w:ins>
    </w:p>
    <w:p>
      <w:pPr>
        <w:pStyle w:val="Normal"/>
        <w:rPr>
          <w:b w:val="false"/>
          <w:b w:val="false"/>
          <w:bCs w:val="false"/>
          <w:u w:val="none"/>
        </w:rPr>
      </w:pPr>
      <w:ins w:id="2" w:author="Unknown Author" w:date="2019-01-18T18:00:36Z">
        <w:r>
          <w:rPr>
            <w:b w:val="false"/>
            <w:bCs w:val="false"/>
            <w:u w:val="none"/>
          </w:rPr>
          <w:t>lines_rvs=[]</w:t>
        </w:r>
      </w:ins>
    </w:p>
    <w:p>
      <w:pPr>
        <w:pStyle w:val="Normal"/>
        <w:rPr>
          <w:b w:val="false"/>
          <w:b w:val="false"/>
          <w:bCs w:val="false"/>
          <w:u w:val="none"/>
        </w:rPr>
      </w:pPr>
      <w:ins w:id="3" w:author="Unknown Author" w:date="2019-01-18T18:00:36Z">
        <w:r>
          <w:rPr>
            <w:b w:val="false"/>
            <w:bCs w:val="false"/>
            <w:u w:val="none"/>
          </w:rPr>
          <w:t>space=' '</w:t>
        </w:r>
      </w:ins>
    </w:p>
    <w:p>
      <w:pPr>
        <w:pStyle w:val="Normal"/>
        <w:rPr>
          <w:b w:val="false"/>
          <w:b w:val="false"/>
          <w:bCs w:val="false"/>
          <w:u w:val="none"/>
        </w:rPr>
      </w:pPr>
      <w:ins w:id="4" w:author="Unknown Author" w:date="2019-01-18T18:00:36Z">
        <w:r>
          <w:rPr>
            <w:b w:val="false"/>
            <w:bCs w:val="false"/>
            <w:u w:val="none"/>
          </w:rPr>
          <w:t>star='*'</w:t>
        </w:r>
      </w:ins>
    </w:p>
    <w:p>
      <w:pPr>
        <w:pStyle w:val="Normal"/>
        <w:rPr>
          <w:b w:val="false"/>
          <w:b w:val="false"/>
          <w:bCs w:val="false"/>
          <w:u w:val="none"/>
        </w:rPr>
      </w:pPr>
      <w:ins w:id="5" w:author="Unknown Author" w:date="2019-01-18T18:00:36Z">
        <w:r>
          <w:rPr>
            <w:b w:val="false"/>
            <w:bCs w:val="false"/>
            <w:u w:val="none"/>
          </w:rPr>
          <w:t>dash='-'</w:t>
        </w:r>
      </w:ins>
    </w:p>
    <w:p>
      <w:pPr>
        <w:pStyle w:val="Normal"/>
        <w:rPr>
          <w:b w:val="false"/>
          <w:b w:val="false"/>
          <w:bCs w:val="false"/>
          <w:u w:val="none"/>
        </w:rPr>
      </w:pPr>
      <w:ins w:id="6" w:author="Unknown Author" w:date="2019-01-18T18:00:36Z">
        <w:r>
          <w:rPr>
            <w:b w:val="false"/>
            <w:bCs w:val="false"/>
            <w:u w:val="none"/>
          </w:rPr>
          <w:t>length=30</w:t>
        </w:r>
      </w:ins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ins w:id="7" w:author="Unknown Author" w:date="2019-01-18T18:00:36Z">
        <w:r>
          <w:rPr>
            <w:b w:val="false"/>
            <w:bCs w:val="false"/>
            <w:u w:val="none"/>
          </w:rPr>
          <w:t>lines.append((space*12)+(star*7))</w:t>
        </w:r>
      </w:ins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ins w:id="8" w:author="Unknown Author" w:date="2019-01-18T18:00:36Z">
        <w:r>
          <w:rPr>
            <w:b w:val="false"/>
            <w:bCs w:val="false"/>
            <w:u w:val="none"/>
          </w:rPr>
          <w:t>fsp=10  #number of spaces in front of stars</w:t>
        </w:r>
      </w:ins>
    </w:p>
    <w:p>
      <w:pPr>
        <w:pStyle w:val="Normal"/>
        <w:rPr>
          <w:b w:val="false"/>
          <w:b w:val="false"/>
          <w:bCs w:val="false"/>
          <w:u w:val="none"/>
        </w:rPr>
      </w:pPr>
      <w:ins w:id="9" w:author="Unknown Author" w:date="2019-01-18T18:00:36Z">
        <w:r>
          <w:rPr>
            <w:b w:val="false"/>
            <w:bCs w:val="false"/>
            <w:u w:val="none"/>
          </w:rPr>
          <w:t xml:space="preserve">msp=7   #number of spaces between stars </w:t>
        </w:r>
      </w:ins>
    </w:p>
    <w:p>
      <w:pPr>
        <w:pStyle w:val="Normal"/>
        <w:rPr>
          <w:b w:val="false"/>
          <w:b w:val="false"/>
          <w:bCs w:val="false"/>
          <w:u w:val="none"/>
        </w:rPr>
      </w:pPr>
      <w:ins w:id="10" w:author="Unknown Author" w:date="2019-01-18T18:00:36Z">
        <w:r>
          <w:rPr>
            <w:b w:val="false"/>
            <w:bCs w:val="false"/>
            <w:u w:val="none"/>
          </w:rPr>
          <w:t>for i in range (2):</w:t>
        </w:r>
      </w:ins>
    </w:p>
    <w:p>
      <w:pPr>
        <w:pStyle w:val="Normal"/>
        <w:rPr>
          <w:b w:val="false"/>
          <w:b w:val="false"/>
          <w:bCs w:val="false"/>
          <w:u w:val="none"/>
        </w:rPr>
      </w:pPr>
      <w:ins w:id="11" w:author="Unknown Author" w:date="2019-01-18T18:00:36Z">
        <w:r>
          <w:rPr>
            <w:b w:val="false"/>
            <w:bCs w:val="false"/>
            <w:u w:val="none"/>
          </w:rPr>
          <w:t xml:space="preserve">    </w:t>
        </w:r>
      </w:ins>
      <w:ins w:id="12" w:author="Unknown Author" w:date="2019-01-18T18:00:36Z">
        <w:r>
          <w:rPr>
            <w:b w:val="false"/>
            <w:bCs w:val="false"/>
            <w:u w:val="none"/>
          </w:rPr>
          <w:t>lines.append(space*fsp+star*2+space*msp+star*2)</w:t>
        </w:r>
      </w:ins>
    </w:p>
    <w:p>
      <w:pPr>
        <w:pStyle w:val="Normal"/>
        <w:rPr>
          <w:b w:val="false"/>
          <w:b w:val="false"/>
          <w:bCs w:val="false"/>
          <w:u w:val="none"/>
        </w:rPr>
      </w:pPr>
      <w:ins w:id="13" w:author="Unknown Author" w:date="2019-01-18T18:00:36Z">
        <w:r>
          <w:rPr>
            <w:b w:val="false"/>
            <w:bCs w:val="false"/>
            <w:u w:val="none"/>
          </w:rPr>
          <w:t xml:space="preserve">    </w:t>
        </w:r>
      </w:ins>
      <w:ins w:id="14" w:author="Unknown Author" w:date="2019-01-18T18:00:36Z">
        <w:r>
          <w:rPr>
            <w:b w:val="false"/>
            <w:bCs w:val="false"/>
            <w:u w:val="none"/>
          </w:rPr>
          <w:t xml:space="preserve">fsp-=1      #next line 1 star move forward  </w:t>
        </w:r>
      </w:ins>
    </w:p>
    <w:p>
      <w:pPr>
        <w:pStyle w:val="Normal"/>
        <w:rPr>
          <w:b w:val="false"/>
          <w:b w:val="false"/>
          <w:bCs w:val="false"/>
          <w:u w:val="none"/>
        </w:rPr>
      </w:pPr>
      <w:ins w:id="15" w:author="Unknown Author" w:date="2019-01-18T18:00:36Z">
        <w:r>
          <w:rPr>
            <w:b w:val="false"/>
            <w:bCs w:val="false"/>
            <w:u w:val="none"/>
          </w:rPr>
          <w:t xml:space="preserve">    </w:t>
        </w:r>
      </w:ins>
      <w:ins w:id="16" w:author="Unknown Author" w:date="2019-01-18T18:00:36Z">
        <w:r>
          <w:rPr>
            <w:b w:val="false"/>
            <w:bCs w:val="false"/>
            <w:u w:val="none"/>
          </w:rPr>
          <w:t>msp+=4      #last line 2 star, make 2 space on each side 2*2</w:t>
        </w:r>
      </w:ins>
    </w:p>
    <w:p>
      <w:pPr>
        <w:pStyle w:val="Normal"/>
        <w:rPr>
          <w:b w:val="false"/>
          <w:b w:val="false"/>
          <w:bCs w:val="false"/>
          <w:u w:val="none"/>
        </w:rPr>
      </w:pPr>
      <w:ins w:id="17" w:author="Unknown Author" w:date="2019-01-18T18:00:36Z">
        <w:r>
          <w:rPr>
            <w:b w:val="false"/>
            <w:bCs w:val="false"/>
            <w:u w:val="none"/>
          </w:rPr>
          <w:t xml:space="preserve">    </w:t>
        </w:r>
      </w:ins>
      <w:ins w:id="18" w:author="Unknown Author" w:date="2019-01-18T18:00:36Z">
        <w:r>
          <w:rPr>
            <w:b w:val="false"/>
            <w:bCs w:val="false"/>
            <w:u w:val="none"/>
          </w:rPr>
          <w:t>lines.append(space*fsp+star*1+space*msp+star*1)</w:t>
        </w:r>
      </w:ins>
    </w:p>
    <w:p>
      <w:pPr>
        <w:pStyle w:val="Normal"/>
        <w:rPr>
          <w:b w:val="false"/>
          <w:b w:val="false"/>
          <w:bCs w:val="false"/>
          <w:u w:val="none"/>
        </w:rPr>
      </w:pPr>
      <w:ins w:id="19" w:author="Unknown Author" w:date="2019-01-18T18:00:36Z">
        <w:r>
          <w:rPr>
            <w:b w:val="false"/>
            <w:bCs w:val="false"/>
            <w:u w:val="none"/>
          </w:rPr>
          <w:t xml:space="preserve">    </w:t>
        </w:r>
      </w:ins>
      <w:ins w:id="20" w:author="Unknown Author" w:date="2019-01-18T18:00:36Z">
        <w:r>
          <w:rPr>
            <w:b w:val="false"/>
            <w:bCs w:val="false"/>
            <w:u w:val="none"/>
          </w:rPr>
          <w:t>fsp-=2      #next line 2 stars move forward</w:t>
        </w:r>
      </w:ins>
    </w:p>
    <w:p>
      <w:pPr>
        <w:pStyle w:val="Normal"/>
        <w:rPr>
          <w:b w:val="false"/>
          <w:b w:val="false"/>
          <w:bCs w:val="false"/>
          <w:u w:val="none"/>
        </w:rPr>
      </w:pPr>
      <w:ins w:id="21" w:author="Unknown Author" w:date="2019-01-18T18:00:36Z">
        <w:r>
          <w:rPr>
            <w:b w:val="false"/>
            <w:bCs w:val="false"/>
            <w:u w:val="none"/>
          </w:rPr>
          <w:t xml:space="preserve">    </w:t>
        </w:r>
      </w:ins>
      <w:ins w:id="22" w:author="Unknown Author" w:date="2019-01-18T18:00:36Z">
        <w:r>
          <w:rPr>
            <w:b w:val="false"/>
            <w:bCs w:val="false"/>
            <w:u w:val="none"/>
          </w:rPr>
          <w:t>msp+=2      #last line 1 star, make 1 space on each side 1*2</w:t>
        </w:r>
      </w:ins>
    </w:p>
    <w:p>
      <w:pPr>
        <w:pStyle w:val="Normal"/>
        <w:rPr>
          <w:b w:val="false"/>
          <w:b w:val="false"/>
          <w:bCs w:val="false"/>
          <w:u w:val="none"/>
        </w:rPr>
      </w:pPr>
      <w:ins w:id="23" w:author="Unknown Author" w:date="2019-01-18T18:00:36Z">
        <w:r>
          <w:rPr>
            <w:b w:val="false"/>
            <w:bCs w:val="false"/>
            <w:u w:val="none"/>
          </w:rPr>
          <w:t xml:space="preserve">    </w:t>
        </w:r>
      </w:ins>
    </w:p>
    <w:p>
      <w:pPr>
        <w:pStyle w:val="Normal"/>
        <w:rPr>
          <w:b w:val="false"/>
          <w:b w:val="false"/>
          <w:bCs w:val="false"/>
          <w:u w:val="none"/>
        </w:rPr>
      </w:pPr>
      <w:ins w:id="24" w:author="Unknown Author" w:date="2019-01-18T18:00:36Z">
        <w:r>
          <w:rPr>
            <w:b w:val="false"/>
            <w:bCs w:val="false"/>
            <w:u w:val="none"/>
          </w:rPr>
          <w:t>fsp+=1         #last loop moved 2 space forward, but next line only move 1 star forward</w:t>
        </w:r>
      </w:ins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ins w:id="25" w:author="Unknown Author" w:date="2019-01-18T18:00:36Z">
        <w:r>
          <w:rPr>
            <w:b w:val="false"/>
            <w:bCs w:val="false"/>
            <w:u w:val="none"/>
          </w:rPr>
          <w:t>for i in range (5):</w:t>
        </w:r>
      </w:ins>
    </w:p>
    <w:p>
      <w:pPr>
        <w:pStyle w:val="Normal"/>
        <w:rPr>
          <w:b w:val="false"/>
          <w:b w:val="false"/>
          <w:bCs w:val="false"/>
          <w:u w:val="none"/>
        </w:rPr>
      </w:pPr>
      <w:ins w:id="26" w:author="Unknown Author" w:date="2019-01-18T18:00:36Z">
        <w:r>
          <w:rPr>
            <w:b w:val="false"/>
            <w:bCs w:val="false"/>
            <w:u w:val="none"/>
          </w:rPr>
          <w:t xml:space="preserve">    </w:t>
        </w:r>
      </w:ins>
      <w:ins w:id="27" w:author="Unknown Author" w:date="2019-01-18T18:00:36Z">
        <w:r>
          <w:rPr>
            <w:b w:val="false"/>
            <w:bCs w:val="false"/>
            <w:u w:val="none"/>
          </w:rPr>
          <w:t>lines.append(space*fsp+star*1+space*msp+star*1)</w:t>
        </w:r>
      </w:ins>
    </w:p>
    <w:p>
      <w:pPr>
        <w:pStyle w:val="Normal"/>
        <w:rPr>
          <w:b w:val="false"/>
          <w:b w:val="false"/>
          <w:bCs w:val="false"/>
          <w:u w:val="none"/>
        </w:rPr>
      </w:pPr>
      <w:ins w:id="28" w:author="Unknown Author" w:date="2019-01-18T18:00:36Z">
        <w:r>
          <w:rPr>
            <w:b w:val="false"/>
            <w:bCs w:val="false"/>
            <w:u w:val="none"/>
          </w:rPr>
          <w:t xml:space="preserve">    </w:t>
        </w:r>
      </w:ins>
      <w:ins w:id="29" w:author="Unknown Author" w:date="2019-01-18T18:00:36Z">
        <w:r>
          <w:rPr>
            <w:b w:val="false"/>
            <w:bCs w:val="false"/>
            <w:u w:val="none"/>
          </w:rPr>
          <w:t>fsp-=1</w:t>
        </w:r>
      </w:ins>
    </w:p>
    <w:p>
      <w:pPr>
        <w:pStyle w:val="Normal"/>
        <w:rPr>
          <w:b w:val="false"/>
          <w:b w:val="false"/>
          <w:bCs w:val="false"/>
          <w:u w:val="none"/>
        </w:rPr>
      </w:pPr>
      <w:ins w:id="30" w:author="Unknown Author" w:date="2019-01-18T18:00:36Z">
        <w:r>
          <w:rPr>
            <w:b w:val="false"/>
            <w:bCs w:val="false"/>
            <w:u w:val="none"/>
          </w:rPr>
          <w:t xml:space="preserve">    </w:t>
        </w:r>
      </w:ins>
      <w:ins w:id="31" w:author="Unknown Author" w:date="2019-01-18T18:00:36Z">
        <w:r>
          <w:rPr>
            <w:b w:val="false"/>
            <w:bCs w:val="false"/>
            <w:u w:val="none"/>
          </w:rPr>
          <w:t>msp+=2</w:t>
        </w:r>
      </w:ins>
    </w:p>
    <w:p>
      <w:pPr>
        <w:pStyle w:val="Normal"/>
        <w:rPr>
          <w:b w:val="false"/>
          <w:b w:val="false"/>
          <w:bCs w:val="false"/>
          <w:u w:val="none"/>
        </w:rPr>
      </w:pPr>
      <w:ins w:id="32" w:author="Unknown Author" w:date="2019-01-18T18:00:36Z">
        <w:r>
          <w:rPr>
            <w:b w:val="false"/>
            <w:bCs w:val="false"/>
            <w:u w:val="none"/>
          </w:rPr>
          <w:t xml:space="preserve">lines.append((star+dash*29)*2)  # the zero axis. </w:t>
        </w:r>
      </w:ins>
    </w:p>
    <w:p>
      <w:pPr>
        <w:pStyle w:val="Normal"/>
        <w:rPr>
          <w:b w:val="false"/>
          <w:b w:val="false"/>
          <w:bCs w:val="false"/>
          <w:u w:val="none"/>
        </w:rPr>
      </w:pPr>
      <w:ins w:id="33" w:author="Unknown Author" w:date="2019-01-18T18:00:36Z">
        <w:r>
          <w:rPr>
            <w:b w:val="false"/>
            <w:bCs w:val="false"/>
            <w:u w:val="none"/>
          </w:rPr>
          <w:t>for line in lines:</w:t>
        </w:r>
      </w:ins>
    </w:p>
    <w:p>
      <w:pPr>
        <w:pStyle w:val="Normal"/>
        <w:rPr>
          <w:b w:val="false"/>
          <w:b w:val="false"/>
          <w:bCs w:val="false"/>
          <w:u w:val="none"/>
        </w:rPr>
      </w:pPr>
      <w:ins w:id="34" w:author="Unknown Author" w:date="2019-01-18T18:00:36Z">
        <w:r>
          <w:rPr>
            <w:b w:val="false"/>
            <w:bCs w:val="false"/>
            <w:u w:val="none"/>
          </w:rPr>
          <w:t xml:space="preserve">    </w:t>
        </w:r>
      </w:ins>
      <w:ins w:id="35" w:author="Unknown Author" w:date="2019-01-18T18:00:36Z">
        <w:r>
          <w:rPr>
            <w:b w:val="false"/>
            <w:bCs w:val="false"/>
            <w:u w:val="none"/>
          </w:rPr>
          <w:t>print line</w:t>
        </w:r>
      </w:ins>
    </w:p>
    <w:p>
      <w:pPr>
        <w:pStyle w:val="Normal"/>
        <w:rPr>
          <w:b w:val="false"/>
          <w:b w:val="false"/>
          <w:bCs w:val="false"/>
          <w:u w:val="none"/>
        </w:rPr>
      </w:pPr>
      <w:ins w:id="36" w:author="Unknown Author" w:date="2019-01-18T18:00:36Z">
        <w:r>
          <w:rPr>
            <w:b w:val="false"/>
            <w:bCs w:val="false"/>
            <w:u w:val="none"/>
          </w:rPr>
          <w:t>for i in range(9,-1,-1):        #print backwords of list,without the zero axis, which is the last element</w:t>
        </w:r>
      </w:ins>
    </w:p>
    <w:p>
      <w:pPr>
        <w:pStyle w:val="Normal"/>
        <w:rPr>
          <w:b w:val="false"/>
          <w:b w:val="false"/>
          <w:bCs w:val="false"/>
          <w:u w:val="none"/>
        </w:rPr>
      </w:pPr>
      <w:ins w:id="37" w:author="Unknown Author" w:date="2019-01-18T18:00:36Z">
        <w:r>
          <w:rPr>
            <w:b w:val="false"/>
            <w:bCs w:val="false"/>
            <w:u w:val="none"/>
          </w:rPr>
          <w:t xml:space="preserve">     </w:t>
        </w:r>
      </w:ins>
      <w:ins w:id="38" w:author="Unknown Author" w:date="2019-01-18T18:00:36Z">
        <w:r>
          <w:rPr>
            <w:b w:val="false"/>
            <w:bCs w:val="false"/>
            <w:u w:val="none"/>
          </w:rPr>
          <w:t>print space*length+lines[i] #print 30 spaces before lines</w:t>
        </w:r>
      </w:ins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ins w:id="39" w:author="Unknown Author" w:date="2019-01-18T18:00:36Z">
        <w:r>
          <w:rPr>
            <w:b w:val="false"/>
            <w:bCs w:val="false"/>
            <w:u w:val="none"/>
          </w:rPr>
          <w:t xml:space="preserve">    </w:t>
        </w:r>
      </w:ins>
    </w:p>
    <w:p>
      <w:pPr>
        <w:pStyle w:val="Normal"/>
        <w:rPr>
          <w:b w:val="false"/>
          <w:b w:val="false"/>
          <w:bCs w:val="false"/>
          <w:u w:val="none"/>
        </w:rPr>
      </w:pPr>
      <w:ins w:id="40" w:author="Unknown Author" w:date="2019-01-18T18:00:36Z">
        <w:r>
          <w:rPr>
            <w:b w:val="false"/>
            <w:bCs w:val="false"/>
            <w:u w:val="none"/>
          </w:rPr>
          <w:t>"""lines_rvs = lines[:] #hard copy list, pop last str,  then reverse list.</w:t>
        </w:r>
      </w:ins>
    </w:p>
    <w:p>
      <w:pPr>
        <w:pStyle w:val="Normal"/>
        <w:rPr>
          <w:b w:val="false"/>
          <w:b w:val="false"/>
          <w:bCs w:val="false"/>
          <w:u w:val="none"/>
        </w:rPr>
      </w:pPr>
      <w:ins w:id="41" w:author="Unknown Author" w:date="2019-01-18T18:00:36Z">
        <w:r>
          <w:rPr>
            <w:b w:val="false"/>
            <w:bCs w:val="false"/>
            <w:u w:val="none"/>
          </w:rPr>
          <w:t>lines_rvs.pop()</w:t>
        </w:r>
      </w:ins>
    </w:p>
    <w:p>
      <w:pPr>
        <w:pStyle w:val="Normal"/>
        <w:rPr>
          <w:b w:val="false"/>
          <w:b w:val="false"/>
          <w:bCs w:val="false"/>
          <w:u w:val="none"/>
        </w:rPr>
      </w:pPr>
      <w:ins w:id="42" w:author="Unknown Author" w:date="2019-01-18T18:00:36Z">
        <w:r>
          <w:rPr>
            <w:b w:val="false"/>
            <w:bCs w:val="false"/>
            <w:u w:val="none"/>
          </w:rPr>
          <w:t>lines_rvs.reverse()</w:t>
        </w:r>
      </w:ins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ins w:id="43" w:author="Unknown Author" w:date="2019-01-18T18:00:36Z">
        <w:r>
          <w:rPr>
            <w:b w:val="false"/>
            <w:bCs w:val="false"/>
            <w:u w:val="none"/>
          </w:rPr>
          <w:t>for line in lines_rvs:</w:t>
        </w:r>
      </w:ins>
    </w:p>
    <w:p>
      <w:pPr>
        <w:pStyle w:val="Normal"/>
        <w:rPr>
          <w:b w:val="false"/>
          <w:b w:val="false"/>
          <w:bCs w:val="false"/>
          <w:u w:val="none"/>
        </w:rPr>
      </w:pPr>
      <w:ins w:id="44" w:author="Unknown Author" w:date="2019-01-18T18:00:36Z">
        <w:r>
          <w:rPr>
            <w:b w:val="false"/>
            <w:bCs w:val="false"/>
            <w:u w:val="none"/>
          </w:rPr>
          <w:t xml:space="preserve">    </w:t>
        </w:r>
      </w:ins>
      <w:ins w:id="45" w:author="Unknown Author" w:date="2019-01-18T18:00:36Z">
        <w:r>
          <w:rPr>
            <w:b w:val="false"/>
            <w:bCs w:val="false"/>
            <w:u w:val="none"/>
          </w:rPr>
          <w:t>print space*length+line"""</w:t>
        </w:r>
      </w:ins>
    </w:p>
    <w:p>
      <w:pPr>
        <w:pStyle w:val="Heading2"/>
        <w:rPr>
          <w:u w:val="none"/>
        </w:rPr>
      </w:pPr>
      <w:r>
        <w:rPr>
          <w:u w:val="none"/>
        </w:rPr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Problem 10</w:t>
      </w:r>
    </w:p>
    <w:p>
      <w:pPr>
        <w:pStyle w:val="Normal"/>
        <w:spacing w:before="0" w:after="120"/>
        <w:jc w:val="left"/>
        <w:rPr>
          <w:sz w:val="22"/>
        </w:rPr>
      </w:pPr>
      <w:r>
        <w:rPr>
          <w:sz w:val="22"/>
        </w:rPr>
        <w:t xml:space="preserve">Write a Python program named </w:t>
      </w:r>
      <w:r>
        <w:rPr>
          <w:b/>
          <w:sz w:val="22"/>
        </w:rPr>
        <w:t>m02p10.py</w:t>
      </w:r>
      <w:r>
        <w:rPr>
          <w:sz w:val="22"/>
        </w:rPr>
        <w:t xml:space="preserve"> that prints rows of Pascal’s triangle numbers in the shape of a triangle. </w:t>
      </w:r>
    </w:p>
    <w:p>
      <w:pPr>
        <w:pStyle w:val="ListParagraph"/>
        <w:numPr>
          <w:ilvl w:val="0"/>
          <w:numId w:val="4"/>
        </w:numPr>
        <w:spacing w:before="0" w:after="120"/>
        <w:ind w:left="360" w:hanging="360"/>
        <w:rPr>
          <w:sz w:val="22"/>
        </w:rPr>
      </w:pPr>
      <w:r>
        <w:rPr>
          <w:sz w:val="22"/>
        </w:rPr>
        <w:t xml:space="preserve">Make the printing stop when the row would exceed 80 characters. </w:t>
      </w:r>
    </w:p>
    <w:p>
      <w:pPr>
        <w:pStyle w:val="ListParagraph"/>
        <w:numPr>
          <w:ilvl w:val="0"/>
          <w:numId w:val="4"/>
        </w:numPr>
        <w:spacing w:before="0" w:after="120"/>
        <w:ind w:left="360" w:hanging="360"/>
        <w:rPr>
          <w:sz w:val="22"/>
        </w:rPr>
      </w:pPr>
      <w:r>
        <w:rPr>
          <w:sz w:val="22"/>
        </w:rPr>
        <w:t xml:space="preserve">Define the function </w:t>
      </w:r>
      <w:r>
        <w:rPr>
          <w:rFonts w:eastAsia="Droid Sans" w:cs="FreeSans" w:ascii="Courier New" w:hAnsi="Courier New"/>
          <w:color w:val="00000A"/>
          <w:kern w:val="0"/>
          <w:lang w:eastAsia="zh-CN" w:bidi="hi-IN"/>
        </w:rPr>
        <w:t>pascal(row)</w:t>
      </w:r>
      <w:r>
        <w:rPr>
          <w:sz w:val="22"/>
        </w:rPr>
        <w:t xml:space="preserve">, which takes as a parameter the list of numbers in a row, and returns a list of numbers for the next row. </w:t>
      </w:r>
    </w:p>
    <w:p>
      <w:pPr>
        <w:pStyle w:val="Normal"/>
        <w:spacing w:before="0" w:after="120"/>
        <w:rPr>
          <w:sz w:val="22"/>
        </w:rPr>
      </w:pPr>
      <w:r>
        <w:rPr>
          <w:sz w:val="22"/>
        </w:rPr>
        <w:t>The output should look like this:</w:t>
      </w:r>
    </w:p>
    <w:p>
      <w:pPr>
        <w:pStyle w:val="TextBody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            </w:t>
      </w:r>
      <w:r>
        <w:rPr>
          <w:rFonts w:ascii="Courier New" w:hAnsi="Courier New"/>
        </w:rPr>
        <w:t>1</w:t>
      </w:r>
    </w:p>
    <w:p>
      <w:pPr>
        <w:pStyle w:val="TextBody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1 1</w:t>
      </w:r>
    </w:p>
    <w:p>
      <w:pPr>
        <w:pStyle w:val="TextBody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          </w:t>
      </w:r>
      <w:r>
        <w:rPr>
          <w:rFonts w:ascii="Courier New" w:hAnsi="Courier New"/>
        </w:rPr>
        <w:t>1 2 1</w:t>
      </w:r>
    </w:p>
    <w:p>
      <w:pPr>
        <w:pStyle w:val="TextBody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         </w:t>
      </w:r>
      <w:r>
        <w:rPr>
          <w:rFonts w:ascii="Courier New" w:hAnsi="Courier New"/>
        </w:rPr>
        <w:t>1 3 3 1</w:t>
      </w:r>
    </w:p>
    <w:p>
      <w:pPr>
        <w:pStyle w:val="TextBody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        </w:t>
      </w:r>
      <w:r>
        <w:rPr>
          <w:rFonts w:ascii="Courier New" w:hAnsi="Courier New"/>
        </w:rPr>
        <w:t>1 4 6 4 1</w:t>
      </w:r>
    </w:p>
    <w:p>
      <w:pPr>
        <w:pStyle w:val="TextBody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r>
        <w:rPr>
          <w:rFonts w:ascii="Courier New" w:hAnsi="Courier New"/>
        </w:rPr>
        <w:t>1 5 10 10 5 1</w:t>
      </w:r>
    </w:p>
    <w:p>
      <w:pPr>
        <w:pStyle w:val="TextBody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1 6 15 20 15 6 1</w:t>
      </w:r>
    </w:p>
    <w:p>
      <w:pPr>
        <w:pStyle w:val="TextBody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1 7 21 35 35 21 7 1</w:t>
      </w:r>
    </w:p>
    <w:p>
      <w:pPr>
        <w:pStyle w:val="TextBody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>1 8 28 56 70 56 28 8 1</w:t>
      </w:r>
    </w:p>
    <w:p>
      <w:pPr>
        <w:pStyle w:val="TextBody"/>
        <w:spacing w:lineRule="auto" w:line="240" w:before="0" w:after="0"/>
        <w:rPr>
          <w:rFonts w:ascii="Courier New" w:hAnsi="Courier New" w:eastAsia="Droid Sans" w:cs="FreeSans"/>
          <w:color w:val="00000A"/>
          <w:kern w:val="0"/>
          <w:sz w:val="24"/>
          <w:szCs w:val="24"/>
          <w:lang w:val="en-US" w:eastAsia="zh-CN" w:bidi="hi-IN"/>
          <w:del w:id="46" w:author="Unknown Author" w:date="2019-01-18T18:33:43Z"/>
        </w:rPr>
      </w:pPr>
      <w:r>
        <w:rPr>
          <w:rFonts w:ascii="Courier New" w:hAnsi="Courier New"/>
        </w:rPr>
        <w:t>1 9 36 84 126 126 84 36 9 1</w:t>
      </w:r>
    </w:p>
    <w:p>
      <w:pPr>
        <w:pStyle w:val="TextBody"/>
        <w:spacing w:lineRule="auto" w:line="240" w:before="0" w:after="0"/>
        <w:rPr>
          <w:rFonts w:ascii="Courier New" w:hAnsi="Courier New" w:eastAsia="Droid Sans" w:cs="FreeSans"/>
          <w:color w:val="00000A"/>
          <w:kern w:val="0"/>
          <w:sz w:val="24"/>
          <w:szCs w:val="24"/>
          <w:lang w:val="en-US" w:eastAsia="zh-CN" w:bidi="hi-IN"/>
        </w:rPr>
      </w:pPr>
      <w:del w:id="47" w:author="Unknown Author" w:date="2019-01-18T18:32:47Z">
        <w:r>
          <w:rPr>
            <w:rFonts w:ascii="Courier New" w:hAnsi="Courier New"/>
          </w:rPr>
          <w:delText>...</w:delText>
        </w:r>
      </w:del>
      <w:ins w:id="48" w:author="Unknown Author" w:date="2019-01-18T18:33:46Z">
        <w:r>
          <w:rPr>
            <w:rFonts w:eastAsia="Droid Sans" w:cs="FreeSans" w:ascii="Courier New" w:hAnsi="Courier New"/>
            <w:color w:val="00000A"/>
            <w:kern w:val="0"/>
            <w:sz w:val="24"/>
            <w:szCs w:val="24"/>
            <w:lang w:val="en-US" w:eastAsia="zh-CN" w:bidi="hi-IN"/>
          </w:rPr>
          <w:t>…</w:t>
        </w:r>
      </w:ins>
    </w:p>
    <w:p>
      <w:pPr>
        <w:pStyle w:val="TextBody"/>
        <w:widowControl w:val="false"/>
        <w:overflowPunct w:val="true"/>
        <w:spacing w:lineRule="auto" w:line="288" w:before="0" w:after="140"/>
        <w:jc w:val="left"/>
        <w:rPr/>
      </w:pPr>
      <w:ins w:id="49" w:author="Unknown Author" w:date="2019-01-18T18:34:09Z">
        <w:r>
          <w:rPr>
            <w:rFonts w:eastAsia="Droid Sans" w:cs="FreeSans" w:ascii="Courier New" w:hAnsi="Courier New"/>
            <w:color w:val="00000A"/>
            <w:kern w:val="0"/>
            <w:sz w:val="24"/>
            <w:szCs w:val="24"/>
            <w:lang w:val="en-US" w:eastAsia="zh-CN" w:bidi="hi-IN"/>
          </w:rPr>
          <w:t>linelen=80</w:t>
        </w:r>
      </w:ins>
    </w:p>
    <w:p>
      <w:pPr>
        <w:pStyle w:val="TextBody"/>
        <w:widowControl w:val="false"/>
        <w:overflowPunct w:val="true"/>
        <w:spacing w:lineRule="auto" w:line="288" w:before="0" w:after="140"/>
        <w:jc w:val="left"/>
        <w:rPr/>
      </w:pPr>
      <w:ins w:id="50" w:author="Unknown Author" w:date="2019-01-18T18:34:09Z">
        <w:r>
          <w:rPr>
            <w:rFonts w:eastAsia="Droid Sans" w:cs="FreeSans" w:ascii="Courier New" w:hAnsi="Courier New"/>
            <w:color w:val="00000A"/>
            <w:kern w:val="0"/>
            <w:sz w:val="24"/>
            <w:szCs w:val="24"/>
            <w:lang w:val="en-US" w:eastAsia="zh-CN" w:bidi="hi-IN"/>
          </w:rPr>
          <w:t>def pascal(row):           #calculate next row</w:t>
        </w:r>
      </w:ins>
    </w:p>
    <w:p>
      <w:pPr>
        <w:pStyle w:val="TextBody"/>
        <w:widowControl w:val="false"/>
        <w:overflowPunct w:val="true"/>
        <w:spacing w:lineRule="auto" w:line="288" w:before="0" w:after="140"/>
        <w:jc w:val="left"/>
        <w:rPr/>
      </w:pPr>
      <w:ins w:id="51" w:author="Unknown Author" w:date="2019-01-18T18:34:09Z">
        <w:r>
          <w:rPr>
            <w:rFonts w:eastAsia="Droid Sans" w:cs="FreeSans" w:ascii="Courier New" w:hAnsi="Courier New"/>
            <w:color w:val="00000A"/>
            <w:kern w:val="0"/>
            <w:sz w:val="24"/>
            <w:szCs w:val="24"/>
            <w:lang w:val="en-US" w:eastAsia="zh-CN" w:bidi="hi-IN"/>
          </w:rPr>
          <w:t xml:space="preserve">    </w:t>
        </w:r>
      </w:ins>
      <w:ins w:id="52" w:author="Unknown Author" w:date="2019-01-18T18:34:09Z">
        <w:r>
          <w:rPr>
            <w:rFonts w:eastAsia="Droid Sans" w:cs="FreeSans" w:ascii="Courier New" w:hAnsi="Courier New"/>
            <w:color w:val="00000A"/>
            <w:kern w:val="0"/>
            <w:sz w:val="24"/>
            <w:szCs w:val="24"/>
            <w:lang w:val="en-US" w:eastAsia="zh-CN" w:bidi="hi-IN"/>
          </w:rPr>
          <w:t>nextrow=[1]                   #first element of new row is 1</w:t>
        </w:r>
      </w:ins>
    </w:p>
    <w:p>
      <w:pPr>
        <w:pStyle w:val="TextBody"/>
        <w:widowControl w:val="false"/>
        <w:overflowPunct w:val="true"/>
        <w:spacing w:lineRule="auto" w:line="288" w:before="0" w:after="140"/>
        <w:jc w:val="left"/>
        <w:rPr/>
      </w:pPr>
      <w:ins w:id="53" w:author="Unknown Author" w:date="2019-01-18T18:34:09Z">
        <w:r>
          <w:rPr>
            <w:rFonts w:eastAsia="Droid Sans" w:cs="FreeSans" w:ascii="Courier New" w:hAnsi="Courier New"/>
            <w:color w:val="00000A"/>
            <w:kern w:val="0"/>
            <w:sz w:val="24"/>
            <w:szCs w:val="24"/>
            <w:lang w:val="en-US" w:eastAsia="zh-CN" w:bidi="hi-IN"/>
          </w:rPr>
          <w:t xml:space="preserve">    </w:t>
        </w:r>
      </w:ins>
      <w:ins w:id="54" w:author="Unknown Author" w:date="2019-01-18T18:34:09Z">
        <w:r>
          <w:rPr>
            <w:rFonts w:eastAsia="Droid Sans" w:cs="FreeSans" w:ascii="Courier New" w:hAnsi="Courier New"/>
            <w:color w:val="00000A"/>
            <w:kern w:val="0"/>
            <w:sz w:val="24"/>
            <w:szCs w:val="24"/>
            <w:lang w:val="en-US" w:eastAsia="zh-CN" w:bidi="hi-IN"/>
          </w:rPr>
          <w:t>for i in range(1,(len(row))): #contains one more element than previous row</w:t>
        </w:r>
      </w:ins>
    </w:p>
    <w:p>
      <w:pPr>
        <w:pStyle w:val="TextBody"/>
        <w:widowControl w:val="false"/>
        <w:overflowPunct w:val="true"/>
        <w:spacing w:lineRule="auto" w:line="288" w:before="0" w:after="140"/>
        <w:jc w:val="left"/>
        <w:rPr/>
      </w:pPr>
      <w:ins w:id="55" w:author="Unknown Author" w:date="2019-01-18T18:34:09Z">
        <w:r>
          <w:rPr>
            <w:rFonts w:eastAsia="Droid Sans" w:cs="FreeSans" w:ascii="Courier New" w:hAnsi="Courier New"/>
            <w:color w:val="00000A"/>
            <w:kern w:val="0"/>
            <w:sz w:val="24"/>
            <w:szCs w:val="24"/>
            <w:lang w:val="en-US" w:eastAsia="zh-CN" w:bidi="hi-IN"/>
          </w:rPr>
          <w:t xml:space="preserve">        </w:t>
        </w:r>
      </w:ins>
      <w:ins w:id="56" w:author="Unknown Author" w:date="2019-01-18T18:34:09Z">
        <w:r>
          <w:rPr>
            <w:rFonts w:eastAsia="Droid Sans" w:cs="FreeSans" w:ascii="Courier New" w:hAnsi="Courier New"/>
            <w:color w:val="00000A"/>
            <w:kern w:val="0"/>
            <w:sz w:val="24"/>
            <w:szCs w:val="24"/>
            <w:lang w:val="en-US" w:eastAsia="zh-CN" w:bidi="hi-IN"/>
          </w:rPr>
          <w:t xml:space="preserve">nextrow.append(row[i-1]+row[i]) #generate elements in middle </w:t>
        </w:r>
      </w:ins>
    </w:p>
    <w:p>
      <w:pPr>
        <w:pStyle w:val="TextBody"/>
        <w:widowControl w:val="false"/>
        <w:overflowPunct w:val="true"/>
        <w:spacing w:lineRule="auto" w:line="288" w:before="0" w:after="140"/>
        <w:jc w:val="left"/>
        <w:rPr/>
      </w:pPr>
      <w:ins w:id="57" w:author="Unknown Author" w:date="2019-01-18T18:34:09Z">
        <w:r>
          <w:rPr>
            <w:rFonts w:eastAsia="Droid Sans" w:cs="FreeSans" w:ascii="Courier New" w:hAnsi="Courier New"/>
            <w:color w:val="00000A"/>
            <w:kern w:val="0"/>
            <w:sz w:val="24"/>
            <w:szCs w:val="24"/>
            <w:lang w:val="en-US" w:eastAsia="zh-CN" w:bidi="hi-IN"/>
          </w:rPr>
          <w:t xml:space="preserve">    </w:t>
        </w:r>
      </w:ins>
      <w:ins w:id="58" w:author="Unknown Author" w:date="2019-01-18T18:34:09Z">
        <w:r>
          <w:rPr>
            <w:rFonts w:eastAsia="Droid Sans" w:cs="FreeSans" w:ascii="Courier New" w:hAnsi="Courier New"/>
            <w:color w:val="00000A"/>
            <w:kern w:val="0"/>
            <w:sz w:val="24"/>
            <w:szCs w:val="24"/>
            <w:lang w:val="en-US" w:eastAsia="zh-CN" w:bidi="hi-IN"/>
          </w:rPr>
          <w:t>nextrow.append(1)</w:t>
        </w:r>
      </w:ins>
    </w:p>
    <w:p>
      <w:pPr>
        <w:pStyle w:val="TextBody"/>
        <w:widowControl w:val="false"/>
        <w:overflowPunct w:val="true"/>
        <w:spacing w:lineRule="auto" w:line="288" w:before="0" w:after="140"/>
        <w:jc w:val="left"/>
        <w:rPr/>
      </w:pPr>
      <w:ins w:id="59" w:author="Unknown Author" w:date="2019-01-18T18:34:09Z">
        <w:r>
          <w:rPr>
            <w:rFonts w:eastAsia="Droid Sans" w:cs="FreeSans" w:ascii="Courier New" w:hAnsi="Courier New"/>
            <w:color w:val="00000A"/>
            <w:kern w:val="0"/>
            <w:sz w:val="24"/>
            <w:szCs w:val="24"/>
            <w:lang w:val="en-US" w:eastAsia="zh-CN" w:bidi="hi-IN"/>
          </w:rPr>
          <w:t xml:space="preserve">    </w:t>
        </w:r>
      </w:ins>
    </w:p>
    <w:p>
      <w:pPr>
        <w:pStyle w:val="TextBody"/>
        <w:widowControl w:val="false"/>
        <w:overflowPunct w:val="true"/>
        <w:spacing w:lineRule="auto" w:line="288" w:before="0" w:after="140"/>
        <w:jc w:val="left"/>
        <w:rPr/>
      </w:pPr>
      <w:ins w:id="60" w:author="Unknown Author" w:date="2019-01-18T18:34:09Z">
        <w:r>
          <w:rPr>
            <w:rFonts w:eastAsia="Droid Sans" w:cs="FreeSans" w:ascii="Courier New" w:hAnsi="Courier New"/>
            <w:color w:val="00000A"/>
            <w:kern w:val="0"/>
            <w:sz w:val="24"/>
            <w:szCs w:val="24"/>
            <w:lang w:val="en-US" w:eastAsia="zh-CN" w:bidi="hi-IN"/>
          </w:rPr>
          <w:t xml:space="preserve">    </w:t>
        </w:r>
      </w:ins>
      <w:ins w:id="61" w:author="Unknown Author" w:date="2019-01-18T18:34:09Z">
        <w:r>
          <w:rPr>
            <w:rFonts w:eastAsia="Droid Sans" w:cs="FreeSans" w:ascii="Courier New" w:hAnsi="Courier New"/>
            <w:color w:val="00000A"/>
            <w:kern w:val="0"/>
            <w:sz w:val="24"/>
            <w:szCs w:val="24"/>
            <w:lang w:val="en-US" w:eastAsia="zh-CN" w:bidi="hi-IN"/>
          </w:rPr>
          <w:t>return nextrow</w:t>
        </w:r>
      </w:ins>
    </w:p>
    <w:p>
      <w:pPr>
        <w:pStyle w:val="TextBody"/>
        <w:widowControl w:val="false"/>
        <w:overflowPunct w:val="true"/>
        <w:spacing w:lineRule="auto" w:line="288" w:before="0" w:after="140"/>
        <w:jc w:val="left"/>
        <w:rPr/>
      </w:pPr>
      <w:ins w:id="62" w:author="Unknown Author" w:date="2019-01-18T18:34:09Z">
        <w:r>
          <w:rPr>
            <w:rFonts w:eastAsia="Droid Sans" w:cs="FreeSans" w:ascii="Courier New" w:hAnsi="Courier New"/>
            <w:color w:val="00000A"/>
            <w:kern w:val="0"/>
            <w:sz w:val="24"/>
            <w:szCs w:val="24"/>
            <w:lang w:val="en-US" w:eastAsia="zh-CN" w:bidi="hi-IN"/>
          </w:rPr>
          <w:t xml:space="preserve">    </w:t>
        </w:r>
      </w:ins>
    </w:p>
    <w:p>
      <w:pPr>
        <w:pStyle w:val="TextBody"/>
        <w:widowControl w:val="false"/>
        <w:overflowPunct w:val="true"/>
        <w:spacing w:lineRule="auto" w:line="288" w:before="0" w:after="140"/>
        <w:jc w:val="left"/>
        <w:rPr>
          <w:rFonts w:ascii="Courier New" w:hAnsi="Courier New" w:eastAsia="Droid Sans" w:cs="FreeSans"/>
          <w:color w:val="00000A"/>
          <w:kern w:val="0"/>
          <w:sz w:val="24"/>
          <w:szCs w:val="24"/>
          <w:lang w:val="en-US" w:eastAsia="zh-CN" w:bidi="hi-IN"/>
        </w:rPr>
      </w:pPr>
      <w:r>
        <w:rPr>
          <w:rFonts w:eastAsia="Droid Sans" w:cs="FreeSans" w:ascii="Courier New" w:hAnsi="Courier New"/>
          <w:color w:val="00000A"/>
          <w:kern w:val="0"/>
          <w:sz w:val="24"/>
          <w:szCs w:val="24"/>
          <w:lang w:val="en-US" w:eastAsia="zh-CN" w:bidi="hi-IN"/>
        </w:rPr>
      </w:r>
    </w:p>
    <w:p>
      <w:pPr>
        <w:pStyle w:val="TextBody"/>
        <w:widowControl w:val="false"/>
        <w:overflowPunct w:val="true"/>
        <w:spacing w:lineRule="auto" w:line="288" w:before="0" w:after="140"/>
        <w:jc w:val="left"/>
        <w:rPr/>
      </w:pPr>
      <w:ins w:id="63" w:author="Unknown Author" w:date="2019-01-18T18:34:09Z">
        <w:r>
          <w:rPr>
            <w:rFonts w:eastAsia="Droid Sans" w:cs="FreeSans" w:ascii="Courier New" w:hAnsi="Courier New"/>
            <w:color w:val="00000A"/>
            <w:kern w:val="0"/>
            <w:sz w:val="24"/>
            <w:szCs w:val="24"/>
            <w:lang w:val="en-US" w:eastAsia="zh-CN" w:bidi="hi-IN"/>
          </w:rPr>
          <w:t>onerow=[1]</w:t>
        </w:r>
      </w:ins>
    </w:p>
    <w:p>
      <w:pPr>
        <w:pStyle w:val="TextBody"/>
        <w:widowControl w:val="false"/>
        <w:overflowPunct w:val="true"/>
        <w:spacing w:lineRule="auto" w:line="288" w:before="0" w:after="140"/>
        <w:jc w:val="left"/>
        <w:rPr/>
      </w:pPr>
      <w:ins w:id="64" w:author="Unknown Author" w:date="2019-01-18T18:34:09Z">
        <w:r>
          <w:rPr>
            <w:rFonts w:eastAsia="Droid Sans" w:cs="FreeSans" w:ascii="Courier New" w:hAnsi="Courier New"/>
            <w:color w:val="00000A"/>
            <w:kern w:val="0"/>
            <w:sz w:val="24"/>
            <w:szCs w:val="24"/>
            <w:lang w:val="en-US" w:eastAsia="zh-CN" w:bidi="hi-IN"/>
          </w:rPr>
          <w:t>while 1:</w:t>
        </w:r>
      </w:ins>
    </w:p>
    <w:p>
      <w:pPr>
        <w:pStyle w:val="TextBody"/>
        <w:widowControl w:val="false"/>
        <w:overflowPunct w:val="true"/>
        <w:spacing w:lineRule="auto" w:line="288" w:before="0" w:after="140"/>
        <w:jc w:val="left"/>
        <w:rPr/>
      </w:pPr>
      <w:ins w:id="65" w:author="Unknown Author" w:date="2019-01-18T18:34:09Z">
        <w:r>
          <w:rPr>
            <w:rFonts w:eastAsia="Droid Sans" w:cs="FreeSans" w:ascii="Courier New" w:hAnsi="Courier New"/>
            <w:color w:val="00000A"/>
            <w:kern w:val="0"/>
            <w:sz w:val="24"/>
            <w:szCs w:val="24"/>
            <w:lang w:val="en-US" w:eastAsia="zh-CN" w:bidi="hi-IN"/>
          </w:rPr>
          <w:t xml:space="preserve">    </w:t>
        </w:r>
      </w:ins>
      <w:ins w:id="66" w:author="Unknown Author" w:date="2019-01-18T18:34:09Z">
        <w:r>
          <w:rPr>
            <w:rFonts w:eastAsia="Droid Sans" w:cs="FreeSans" w:ascii="Courier New" w:hAnsi="Courier New"/>
            <w:color w:val="00000A"/>
            <w:kern w:val="0"/>
            <w:sz w:val="24"/>
            <w:szCs w:val="24"/>
            <w:lang w:val="en-US" w:eastAsia="zh-CN" w:bidi="hi-IN"/>
          </w:rPr>
          <w:t>rowstr=''</w:t>
        </w:r>
      </w:ins>
    </w:p>
    <w:p>
      <w:pPr>
        <w:pStyle w:val="TextBody"/>
        <w:widowControl w:val="false"/>
        <w:overflowPunct w:val="true"/>
        <w:spacing w:lineRule="auto" w:line="288" w:before="0" w:after="140"/>
        <w:jc w:val="left"/>
        <w:rPr/>
      </w:pPr>
      <w:ins w:id="67" w:author="Unknown Author" w:date="2019-01-18T18:34:09Z">
        <w:r>
          <w:rPr>
            <w:rFonts w:eastAsia="Droid Sans" w:cs="FreeSans" w:ascii="Courier New" w:hAnsi="Courier New"/>
            <w:color w:val="00000A"/>
            <w:kern w:val="0"/>
            <w:sz w:val="24"/>
            <w:szCs w:val="24"/>
            <w:lang w:val="en-US" w:eastAsia="zh-CN" w:bidi="hi-IN"/>
          </w:rPr>
          <w:t xml:space="preserve">    </w:t>
        </w:r>
      </w:ins>
      <w:ins w:id="68" w:author="Unknown Author" w:date="2019-01-18T18:34:09Z">
        <w:r>
          <w:rPr>
            <w:rFonts w:eastAsia="Droid Sans" w:cs="FreeSans" w:ascii="Courier New" w:hAnsi="Courier New"/>
            <w:color w:val="00000A"/>
            <w:kern w:val="0"/>
            <w:sz w:val="24"/>
            <w:szCs w:val="24"/>
            <w:lang w:val="en-US" w:eastAsia="zh-CN" w:bidi="hi-IN"/>
          </w:rPr>
          <w:t>for num in onerow:</w:t>
        </w:r>
      </w:ins>
    </w:p>
    <w:p>
      <w:pPr>
        <w:pStyle w:val="TextBody"/>
        <w:widowControl w:val="false"/>
        <w:overflowPunct w:val="true"/>
        <w:spacing w:lineRule="auto" w:line="288" w:before="0" w:after="140"/>
        <w:jc w:val="left"/>
        <w:rPr/>
      </w:pPr>
      <w:ins w:id="69" w:author="Unknown Author" w:date="2019-01-18T18:34:09Z">
        <w:r>
          <w:rPr>
            <w:rFonts w:eastAsia="Droid Sans" w:cs="FreeSans" w:ascii="Courier New" w:hAnsi="Courier New"/>
            <w:color w:val="00000A"/>
            <w:kern w:val="0"/>
            <w:sz w:val="24"/>
            <w:szCs w:val="24"/>
            <w:lang w:val="en-US" w:eastAsia="zh-CN" w:bidi="hi-IN"/>
          </w:rPr>
          <w:t xml:space="preserve">        </w:t>
        </w:r>
      </w:ins>
      <w:ins w:id="70" w:author="Unknown Author" w:date="2019-01-18T18:34:09Z">
        <w:r>
          <w:rPr>
            <w:rFonts w:eastAsia="Droid Sans" w:cs="FreeSans" w:ascii="Courier New" w:hAnsi="Courier New"/>
            <w:color w:val="00000A"/>
            <w:kern w:val="0"/>
            <w:sz w:val="24"/>
            <w:szCs w:val="24"/>
            <w:lang w:val="en-US" w:eastAsia="zh-CN" w:bidi="hi-IN"/>
          </w:rPr>
          <w:t>rowstr += str(num) + ' '</w:t>
        </w:r>
      </w:ins>
    </w:p>
    <w:p>
      <w:pPr>
        <w:pStyle w:val="TextBody"/>
        <w:widowControl w:val="false"/>
        <w:overflowPunct w:val="true"/>
        <w:spacing w:lineRule="auto" w:line="288" w:before="0" w:after="140"/>
        <w:jc w:val="left"/>
        <w:rPr/>
      </w:pPr>
      <w:ins w:id="71" w:author="Unknown Author" w:date="2019-01-18T18:34:09Z">
        <w:r>
          <w:rPr>
            <w:rFonts w:eastAsia="Droid Sans" w:cs="FreeSans" w:ascii="Courier New" w:hAnsi="Courier New"/>
            <w:color w:val="00000A"/>
            <w:kern w:val="0"/>
            <w:sz w:val="24"/>
            <w:szCs w:val="24"/>
            <w:lang w:val="en-US" w:eastAsia="zh-CN" w:bidi="hi-IN"/>
          </w:rPr>
          <w:t xml:space="preserve">    </w:t>
        </w:r>
      </w:ins>
      <w:ins w:id="72" w:author="Unknown Author" w:date="2019-01-18T18:34:09Z">
        <w:r>
          <w:rPr>
            <w:rFonts w:eastAsia="Droid Sans" w:cs="FreeSans" w:ascii="Courier New" w:hAnsi="Courier New"/>
            <w:color w:val="00000A"/>
            <w:kern w:val="0"/>
            <w:sz w:val="24"/>
            <w:szCs w:val="24"/>
            <w:lang w:val="en-US" w:eastAsia="zh-CN" w:bidi="hi-IN"/>
          </w:rPr>
          <w:t>if len (rowstr) &gt;= linelen:</w:t>
        </w:r>
      </w:ins>
    </w:p>
    <w:p>
      <w:pPr>
        <w:pStyle w:val="TextBody"/>
        <w:widowControl w:val="false"/>
        <w:overflowPunct w:val="true"/>
        <w:spacing w:lineRule="auto" w:line="288" w:before="0" w:after="140"/>
        <w:jc w:val="left"/>
        <w:rPr/>
      </w:pPr>
      <w:ins w:id="73" w:author="Unknown Author" w:date="2019-01-18T18:34:09Z">
        <w:r>
          <w:rPr>
            <w:rFonts w:eastAsia="Droid Sans" w:cs="FreeSans" w:ascii="Courier New" w:hAnsi="Courier New"/>
            <w:color w:val="00000A"/>
            <w:kern w:val="0"/>
            <w:sz w:val="24"/>
            <w:szCs w:val="24"/>
            <w:lang w:val="en-US" w:eastAsia="zh-CN" w:bidi="hi-IN"/>
          </w:rPr>
          <w:t xml:space="preserve">        </w:t>
        </w:r>
      </w:ins>
      <w:ins w:id="74" w:author="Unknown Author" w:date="2019-01-18T18:34:09Z">
        <w:r>
          <w:rPr>
            <w:rFonts w:eastAsia="Droid Sans" w:cs="FreeSans" w:ascii="Courier New" w:hAnsi="Courier New"/>
            <w:color w:val="00000A"/>
            <w:kern w:val="0"/>
            <w:sz w:val="24"/>
            <w:szCs w:val="24"/>
            <w:lang w:val="en-US" w:eastAsia="zh-CN" w:bidi="hi-IN"/>
          </w:rPr>
          <w:t>break</w:t>
        </w:r>
      </w:ins>
    </w:p>
    <w:p>
      <w:pPr>
        <w:pStyle w:val="TextBody"/>
        <w:widowControl w:val="false"/>
        <w:overflowPunct w:val="true"/>
        <w:spacing w:lineRule="auto" w:line="288" w:before="0" w:after="140"/>
        <w:jc w:val="left"/>
        <w:rPr/>
      </w:pPr>
      <w:ins w:id="75" w:author="Unknown Author" w:date="2019-01-18T18:34:09Z">
        <w:r>
          <w:rPr>
            <w:rFonts w:eastAsia="Droid Sans" w:cs="FreeSans" w:ascii="Courier New" w:hAnsi="Courier New"/>
            <w:color w:val="00000A"/>
            <w:kern w:val="0"/>
            <w:sz w:val="24"/>
            <w:szCs w:val="24"/>
            <w:lang w:val="en-US" w:eastAsia="zh-CN" w:bidi="hi-IN"/>
          </w:rPr>
          <w:t xml:space="preserve">    </w:t>
        </w:r>
      </w:ins>
      <w:ins w:id="76" w:author="Unknown Author" w:date="2019-01-18T18:34:09Z">
        <w:r>
          <w:rPr>
            <w:rFonts w:eastAsia="Droid Sans" w:cs="FreeSans" w:ascii="Courier New" w:hAnsi="Courier New"/>
            <w:color w:val="00000A"/>
            <w:kern w:val="0"/>
            <w:sz w:val="24"/>
            <w:szCs w:val="24"/>
            <w:lang w:val="en-US" w:eastAsia="zh-CN" w:bidi="hi-IN"/>
          </w:rPr>
          <w:t>print (" "*((linelen-len(rowstr))/2)), #print spaces in front of row</w:t>
        </w:r>
      </w:ins>
    </w:p>
    <w:p>
      <w:pPr>
        <w:pStyle w:val="TextBody"/>
        <w:widowControl w:val="false"/>
        <w:overflowPunct w:val="true"/>
        <w:spacing w:lineRule="auto" w:line="288" w:before="0" w:after="140"/>
        <w:jc w:val="left"/>
        <w:rPr/>
      </w:pPr>
      <w:ins w:id="77" w:author="Unknown Author" w:date="2019-01-18T18:34:09Z">
        <w:r>
          <w:rPr>
            <w:rFonts w:eastAsia="Droid Sans" w:cs="FreeSans" w:ascii="Courier New" w:hAnsi="Courier New"/>
            <w:color w:val="00000A"/>
            <w:kern w:val="0"/>
            <w:sz w:val="24"/>
            <w:szCs w:val="24"/>
            <w:lang w:val="en-US" w:eastAsia="zh-CN" w:bidi="hi-IN"/>
          </w:rPr>
          <w:t xml:space="preserve">    </w:t>
        </w:r>
      </w:ins>
      <w:ins w:id="78" w:author="Unknown Author" w:date="2019-01-18T18:34:09Z">
        <w:r>
          <w:rPr>
            <w:rFonts w:eastAsia="Droid Sans" w:cs="FreeSans" w:ascii="Courier New" w:hAnsi="Courier New"/>
            <w:color w:val="00000A"/>
            <w:kern w:val="0"/>
            <w:sz w:val="24"/>
            <w:szCs w:val="24"/>
            <w:lang w:val="en-US" w:eastAsia="zh-CN" w:bidi="hi-IN"/>
          </w:rPr>
          <w:t>print rowstr</w:t>
        </w:r>
      </w:ins>
    </w:p>
    <w:p>
      <w:pPr>
        <w:pStyle w:val="TextBody"/>
        <w:widowControl w:val="false"/>
        <w:overflowPunct w:val="true"/>
        <w:spacing w:lineRule="auto" w:line="288" w:before="0" w:after="140"/>
        <w:jc w:val="left"/>
        <w:rPr/>
      </w:pPr>
      <w:ins w:id="79" w:author="Unknown Author" w:date="2019-01-18T18:34:09Z">
        <w:r>
          <w:rPr>
            <w:rFonts w:eastAsia="Droid Sans" w:cs="FreeSans" w:ascii="Courier New" w:hAnsi="Courier New"/>
            <w:color w:val="00000A"/>
            <w:kern w:val="0"/>
            <w:sz w:val="24"/>
            <w:szCs w:val="24"/>
            <w:lang w:val="en-US" w:eastAsia="zh-CN" w:bidi="hi-IN"/>
          </w:rPr>
          <w:t xml:space="preserve">    </w:t>
        </w:r>
      </w:ins>
      <w:ins w:id="80" w:author="Unknown Author" w:date="2019-01-18T18:34:09Z">
        <w:r>
          <w:rPr>
            <w:rFonts w:eastAsia="Droid Sans" w:cs="FreeSans" w:ascii="Courier New" w:hAnsi="Courier New"/>
            <w:color w:val="00000A"/>
            <w:kern w:val="0"/>
            <w:sz w:val="24"/>
            <w:szCs w:val="24"/>
            <w:lang w:val="en-US" w:eastAsia="zh-CN" w:bidi="hi-IN"/>
          </w:rPr>
          <w:t>onerow=pascal(onerow) #get nextrow</w:t>
        </w:r>
      </w:ins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530" w:footer="720" w:bottom="115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1170" w:leader="none"/>
        <w:tab w:val="center" w:pos="4680" w:leader="none"/>
        <w:tab w:val="right" w:pos="9360" w:leader="none"/>
      </w:tabs>
      <w:spacing w:lineRule="auto" w:line="240" w:before="60" w:after="0"/>
      <w:ind w:left="1260" w:hanging="450"/>
      <w:jc w:val="left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9" wp14:anchorId="30E7669F">
              <wp:simplePos x="0" y="0"/>
              <wp:positionH relativeFrom="column">
                <wp:posOffset>-6985</wp:posOffset>
              </wp:positionH>
              <wp:positionV relativeFrom="paragraph">
                <wp:posOffset>-9525</wp:posOffset>
              </wp:positionV>
              <wp:extent cx="5945505" cy="2540"/>
              <wp:effectExtent l="0" t="19050" r="19050" b="19050"/>
              <wp:wrapNone/>
              <wp:docPr id="3" name="Straight Connector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5040" cy="180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55pt,-0.75pt" to="467.5pt,-0.65pt" ID="Straight Connector 7" stroked="t" style="position:absolute" wp14:anchorId="30E7669F">
              <v:stroke color="#005eb8" weight="2844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" wp14:anchorId="697D36EB">
              <wp:simplePos x="0" y="0"/>
              <wp:positionH relativeFrom="column">
                <wp:posOffset>1764030</wp:posOffset>
              </wp:positionH>
              <wp:positionV relativeFrom="paragraph">
                <wp:posOffset>-1104900</wp:posOffset>
              </wp:positionV>
              <wp:extent cx="3175" cy="610870"/>
              <wp:effectExtent l="19050" t="0" r="19050" b="19050"/>
              <wp:wrapNone/>
              <wp:docPr id="4" name="Straight Connector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0" cy="80712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15pt,-63.2pt" to="115.3pt,0.3pt" ID="Straight Connector 6" stroked="t" style="position:absolute" wp14:anchorId="697D36EB">
              <v:stroke color="#005eb8" weight="28440" joinstyle="round" endcap="flat"/>
              <v:fill o:detectmouseclick="t" on="false"/>
            </v:line>
          </w:pict>
        </mc:Fallback>
      </mc:AlternateContent>
    </w:r>
    <w:r>
      <w:rPr>
        <w:rFonts w:cs="Arial"/>
        <w:b/>
        <w:bCs/>
        <w:sz w:val="20"/>
        <w:szCs w:val="20"/>
      </w:rPr>
      <w:fldChar w:fldCharType="begin"/>
    </w:r>
    <w:r>
      <w:rPr>
        <w:sz w:val="20"/>
        <w:b/>
        <w:szCs w:val="20"/>
        <w:bCs/>
        <w:rFonts w:cs="Arial"/>
      </w:rPr>
      <w:instrText> PAGE </w:instrText>
    </w:r>
    <w:r>
      <w:rPr>
        <w:sz w:val="20"/>
        <w:b/>
        <w:szCs w:val="20"/>
        <w:bCs/>
        <w:rFonts w:cs="Arial"/>
      </w:rPr>
      <w:fldChar w:fldCharType="separate"/>
    </w:r>
    <w:r>
      <w:rPr>
        <w:sz w:val="20"/>
        <w:b/>
        <w:szCs w:val="20"/>
        <w:bCs/>
        <w:rFonts w:cs="Arial"/>
      </w:rPr>
      <w:t>4</w:t>
    </w:r>
    <w:r>
      <w:rPr>
        <w:sz w:val="20"/>
        <w:b/>
        <w:szCs w:val="20"/>
        <w:bCs/>
        <w:rFonts w:cs="Arial"/>
      </w:rPr>
      <w:fldChar w:fldCharType="end"/>
    </w:r>
    <w:r>
      <w:rPr>
        <w:rFonts w:cs="Arial"/>
        <w:b/>
        <w:bCs/>
        <w:sz w:val="20"/>
        <w:szCs w:val="20"/>
      </w:rPr>
      <w:tab/>
    </w:r>
    <w:r>
      <w:rPr>
        <w:b/>
        <w:bCs/>
        <w:sz w:val="20"/>
        <w:szCs w:val="20"/>
      </w:rPr>
      <w:t>ICT: Offensive and Defensive Tool Construction</w:t>
    </w:r>
  </w:p>
  <w:p>
    <w:pPr>
      <w:pStyle w:val="Normal"/>
      <w:tabs>
        <w:tab w:val="left" w:pos="1170" w:leader="none"/>
        <w:tab w:val="center" w:pos="4680" w:leader="none"/>
        <w:tab w:val="right" w:pos="9360" w:leader="none"/>
      </w:tabs>
      <w:spacing w:lineRule="auto" w:line="240" w:before="60" w:after="0"/>
      <w:rPr>
        <w:rFonts w:cs="Arial"/>
        <w:sz w:val="20"/>
      </w:rPr>
    </w:pPr>
    <w:r>
      <w:rPr>
        <w:rFonts w:cs="Arial"/>
        <w:sz w:val="20"/>
      </w:rPr>
      <w:tab/>
      <w:t>© 2017, Southern Alberta Institute of Technology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spacing w:before="0" w:after="0"/>
      <w:rPr/>
    </w:pPr>
    <w:r>
      <w:drawing>
        <wp:anchor behindDoc="1" distT="0" distB="0" distL="114300" distR="114300" simplePos="0" locked="0" layoutInCell="1" allowOverlap="1" relativeHeight="5">
          <wp:simplePos x="0" y="0"/>
          <wp:positionH relativeFrom="column">
            <wp:posOffset>-152400</wp:posOffset>
          </wp:positionH>
          <wp:positionV relativeFrom="paragraph">
            <wp:posOffset>-285750</wp:posOffset>
          </wp:positionV>
          <wp:extent cx="1526540" cy="630555"/>
          <wp:effectExtent l="0" t="0" r="0" b="0"/>
          <wp:wrapNone/>
          <wp:docPr id="1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P</w:t>
    </w:r>
    <w:r>
      <w:rPr/>
      <w:t>ython Programming I</w:t>
    </w:r>
  </w:p>
  <w:p>
    <w:pPr>
      <w:pStyle w:val="Normal"/>
      <w:rPr/>
    </w:pPr>
    <w:r>
      <w:rPr/>
      <mc:AlternateContent>
        <mc:Choice Requires="wps">
          <w:drawing>
            <wp:inline distT="0" distB="0" distL="0" distR="0">
              <wp:extent cx="5945505" cy="27305"/>
              <wp:effectExtent l="0" t="0" r="0" b="0"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5040" cy="26640"/>
                      </a:xfrm>
                      <a:prstGeom prst="rect">
                        <a:avLst/>
                      </a:prstGeom>
                      <a:solidFill>
                        <a:srgbClr val="005eb8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005eb8" stroked="f" style="position:absolute;margin-left:0pt;margin-top:-2.15pt;width:468.05pt;height:2.05pt;mso-position-vertical:top">
              <w10:wrap type="none"/>
              <v:fill o:detectmouseclick="t" type="solid" color2="#ffa147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trackRevision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3704b"/>
    <w:pPr>
      <w:widowControl/>
      <w:bidi w:val="0"/>
      <w:spacing w:lineRule="auto" w:line="276"/>
      <w:jc w:val="both"/>
    </w:pPr>
    <w:rPr>
      <w:rFonts w:ascii="Arial" w:hAnsi="Arial" w:eastAsia="Calibri" w:cs="Times New Roman"/>
      <w:color w:val="000000"/>
      <w:kern w:val="2"/>
      <w:sz w:val="24"/>
      <w:szCs w:val="32"/>
      <w:lang w:val="en-US" w:eastAsia="en-US" w:bidi="ar-SA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753760"/>
    <w:pPr>
      <w:keepNext w:val="true"/>
      <w:keepLines/>
      <w:spacing w:before="480" w:after="120"/>
      <w:jc w:val="left"/>
      <w:outlineLvl w:val="0"/>
    </w:pPr>
    <w:rPr>
      <w:rFonts w:eastAsia="Times New Roman" w:cs="Arial"/>
      <w:b/>
      <w:bCs/>
      <w:color w:val="000000" w:themeColor="text1"/>
      <w:sz w:val="3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945"/>
    <w:pPr>
      <w:keepNext w:val="true"/>
      <w:keepLines/>
      <w:spacing w:before="240" w:after="0"/>
      <w:jc w:val="left"/>
      <w:outlineLvl w:val="1"/>
    </w:pPr>
    <w:rPr>
      <w:rFonts w:eastAsia="Times New Roman" w:cs="Arial"/>
      <w:b/>
      <w:bCs/>
      <w:color w:val="auto"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945"/>
    <w:pPr>
      <w:keepNext w:val="true"/>
      <w:keepLines/>
      <w:spacing w:before="240" w:after="0"/>
      <w:jc w:val="left"/>
      <w:outlineLvl w:val="2"/>
    </w:pPr>
    <w:rPr>
      <w:rFonts w:eastAsia="Times New Roman" w:cs="Arial"/>
      <w:b/>
      <w:bCs/>
      <w:color w:val="auto"/>
      <w:kern w:val="0"/>
      <w:sz w:val="26"/>
      <w:szCs w:val="22"/>
    </w:rPr>
  </w:style>
  <w:style w:type="paragraph" w:styleId="Heading8">
    <w:name w:val="Heading 8"/>
    <w:basedOn w:val="Normal"/>
    <w:next w:val="Normal"/>
    <w:link w:val="Heading8Char"/>
    <w:qFormat/>
    <w:rsid w:val="00d650dd"/>
    <w:pPr>
      <w:spacing w:lineRule="auto" w:line="240" w:before="240" w:after="60"/>
      <w:jc w:val="left"/>
      <w:outlineLvl w:val="7"/>
    </w:pPr>
    <w:rPr>
      <w:rFonts w:eastAsia="Times New Roman"/>
      <w:i/>
      <w:iCs/>
      <w:color w:val="auto"/>
      <w:kern w:val="0"/>
      <w:szCs w:val="24"/>
      <w:lang w:val="en-C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53760"/>
    <w:rPr>
      <w:rFonts w:eastAsia="Times New Roman" w:cs="Arial"/>
      <w:b/>
      <w:bCs/>
      <w:color w:val="000000" w:themeColor="text1"/>
      <w:kern w:val="2"/>
      <w:sz w:val="32"/>
      <w:szCs w:val="32"/>
      <w:lang w:val="en-CA" w:eastAsia="en-CA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51945"/>
    <w:rPr>
      <w:rFonts w:eastAsia="Times New Roman" w:cs="Arial"/>
      <w:b/>
      <w:bCs/>
      <w:sz w:val="28"/>
      <w:szCs w:val="2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a66c6"/>
    <w:rPr>
      <w:rFonts w:ascii="Calibri" w:hAnsi="Calibri"/>
      <w:b w:val="false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a66c6"/>
    <w:rPr>
      <w:rFonts w:ascii="Calibri" w:hAnsi="Calibri"/>
      <w:b w:val="false"/>
      <w:sz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65e0f"/>
    <w:rPr>
      <w:rFonts w:ascii="Tahoma" w:hAnsi="Tahoma" w:cs="Tahoma"/>
      <w:b w:val="false"/>
      <w:sz w:val="16"/>
      <w:szCs w:val="16"/>
    </w:rPr>
  </w:style>
  <w:style w:type="character" w:styleId="Heading8Char" w:customStyle="1">
    <w:name w:val="Heading 8 Char"/>
    <w:basedOn w:val="DefaultParagraphFont"/>
    <w:link w:val="Heading8"/>
    <w:qFormat/>
    <w:rsid w:val="00d650dd"/>
    <w:rPr>
      <w:rFonts w:eastAsia="Times New Roman"/>
      <w:i/>
      <w:iCs/>
      <w:sz w:val="24"/>
      <w:szCs w:val="24"/>
      <w:lang w:val="en-CA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51945"/>
    <w:rPr>
      <w:rFonts w:eastAsia="Times New Roman" w:cs="Arial"/>
      <w:b/>
      <w:bCs/>
      <w:sz w:val="26"/>
      <w:szCs w:val="22"/>
    </w:rPr>
  </w:style>
  <w:style w:type="character" w:styleId="TitleChar" w:customStyle="1">
    <w:name w:val="Title Char"/>
    <w:basedOn w:val="DefaultParagraphFont"/>
    <w:link w:val="Title"/>
    <w:uiPriority w:val="10"/>
    <w:qFormat/>
    <w:rsid w:val="005e7ca3"/>
    <w:rPr>
      <w:b/>
      <w:smallCaps/>
      <w:color w:val="000000"/>
      <w:kern w:val="2"/>
      <w:sz w:val="32"/>
      <w:szCs w:val="3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d763f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9d763f"/>
    <w:rPr>
      <w:color w:val="000000"/>
      <w:kern w:val="2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9d763f"/>
    <w:rPr>
      <w:b/>
      <w:bCs/>
      <w:color w:val="000000"/>
      <w:kern w:val="2"/>
    </w:rPr>
  </w:style>
  <w:style w:type="character" w:styleId="InternetLink">
    <w:name w:val="Internet Link"/>
    <w:basedOn w:val="DefaultParagraphFont"/>
    <w:uiPriority w:val="99"/>
    <w:unhideWhenUsed/>
    <w:rsid w:val="00a75c2d"/>
    <w:rPr>
      <w:color w:val="0000FF" w:themeColor="hyperlink"/>
      <w:u w:val="single"/>
    </w:rPr>
  </w:style>
  <w:style w:type="character" w:styleId="Quotation" w:customStyle="1">
    <w:name w:val="Quotation"/>
    <w:qFormat/>
    <w:rsid w:val="00a75c2d"/>
    <w:rPr>
      <w:i/>
      <w:iCs/>
    </w:rPr>
  </w:style>
  <w:style w:type="character" w:styleId="BodyTextChar" w:customStyle="1">
    <w:name w:val="Body Text Char"/>
    <w:basedOn w:val="DefaultParagraphFont"/>
    <w:link w:val="BodyText"/>
    <w:qFormat/>
    <w:rsid w:val="00a75c2d"/>
    <w:rPr>
      <w:rFonts w:ascii="Liberation Serif" w:hAnsi="Liberation Serif" w:eastAsia="Droid Sans" w:cs="FreeSans"/>
      <w:color w:val="00000A"/>
      <w:sz w:val="24"/>
      <w:szCs w:val="24"/>
      <w:lang w:eastAsia="zh-CN" w:bidi="hi-IN"/>
    </w:rPr>
  </w:style>
  <w:style w:type="character" w:styleId="ListLabel1">
    <w:name w:val="ListLabel 1"/>
    <w:qFormat/>
    <w:rPr>
      <w:sz w:val="18"/>
    </w:rPr>
  </w:style>
  <w:style w:type="character" w:styleId="ListLabel2">
    <w:name w:val="ListLabel 2"/>
    <w:qFormat/>
    <w:rPr>
      <w:rFonts w:cs="Courier New"/>
      <w:sz w:val="20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sz w:val="18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sz w:val="18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sz w:val="22"/>
      <w:szCs w:val="22"/>
    </w:rPr>
  </w:style>
  <w:style w:type="character" w:styleId="ListLabel35">
    <w:name w:val="ListLabel 35"/>
    <w:qFormat/>
    <w:rPr>
      <w:rFonts w:cs="Symbol"/>
      <w:sz w:val="22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  <w:sz w:val="22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  <w:sz w:val="22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sz w:val="22"/>
      <w:szCs w:val="22"/>
    </w:rPr>
  </w:style>
  <w:style w:type="character" w:styleId="ListLabel63">
    <w:name w:val="ListLabel 63"/>
    <w:qFormat/>
    <w:rPr>
      <w:rFonts w:cs="Symbol"/>
      <w:sz w:val="22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  <w:sz w:val="22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  <w:sz w:val="22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FreeSans"/>
      <w:sz w:val="28"/>
      <w:szCs w:val="28"/>
    </w:rPr>
  </w:style>
  <w:style w:type="paragraph" w:styleId="TextBody">
    <w:name w:val="Body Text"/>
    <w:basedOn w:val="Normal"/>
    <w:link w:val="BodyTextChar"/>
    <w:rsid w:val="00a75c2d"/>
    <w:pPr>
      <w:widowControl w:val="false"/>
      <w:overflowPunct w:val="true"/>
      <w:spacing w:lineRule="auto" w:line="288" w:before="0" w:after="140"/>
      <w:jc w:val="left"/>
    </w:pPr>
    <w:rPr>
      <w:rFonts w:ascii="Liberation Serif" w:hAnsi="Liberation Serif" w:eastAsia="Droid Sans" w:cs="FreeSans"/>
      <w:color w:val="00000A"/>
      <w:kern w:val="0"/>
      <w:szCs w:val="24"/>
      <w:lang w:eastAsia="zh-CN" w:bidi="hi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ba66c6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ba66c6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65e0f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1f4"/>
    <w:pPr>
      <w:spacing w:before="0" w:after="60"/>
      <w:jc w:val="left"/>
    </w:pPr>
    <w:rPr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e7ca3"/>
    <w:pPr>
      <w:spacing w:before="0" w:after="300"/>
      <w:jc w:val="right"/>
    </w:pPr>
    <w:rPr>
      <w:b/>
      <w:smallCaps/>
      <w:sz w:val="32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9d763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9d763f"/>
    <w:pPr/>
    <w:rPr>
      <w:b/>
      <w:bCs/>
    </w:rPr>
  </w:style>
  <w:style w:type="paragraph" w:styleId="Revision">
    <w:name w:val="Revision"/>
    <w:uiPriority w:val="99"/>
    <w:semiHidden/>
    <w:qFormat/>
    <w:rsid w:val="00fc1c45"/>
    <w:pPr>
      <w:widowControl/>
      <w:bidi w:val="0"/>
      <w:jc w:val="left"/>
    </w:pPr>
    <w:rPr>
      <w:rFonts w:ascii="Arial" w:hAnsi="Arial" w:eastAsia="Calibri" w:cs="Times New Roman"/>
      <w:color w:val="000000"/>
      <w:kern w:val="2"/>
      <w:sz w:val="22"/>
      <w:szCs w:val="32"/>
      <w:lang w:val="en-US" w:eastAsia="en-US" w:bidi="ar-SA"/>
    </w:rPr>
  </w:style>
  <w:style w:type="paragraph" w:styleId="SAITCaption" w:customStyle="1">
    <w:name w:val="SAIT Caption"/>
    <w:basedOn w:val="Normal"/>
    <w:qFormat/>
    <w:rsid w:val="00c51945"/>
    <w:pPr>
      <w:spacing w:before="120" w:after="0"/>
      <w:jc w:val="center"/>
    </w:pPr>
    <w:rPr>
      <w:rFonts w:eastAsia="Times New Roman" w:cs="Arial"/>
      <w:b/>
      <w:color w:val="auto"/>
      <w:kern w:val="0"/>
      <w:szCs w:val="24"/>
    </w:rPr>
  </w:style>
  <w:style w:type="paragraph" w:styleId="Source" w:customStyle="1">
    <w:name w:val="Source"/>
    <w:basedOn w:val="Normal"/>
    <w:qFormat/>
    <w:rsid w:val="00c51945"/>
    <w:pPr>
      <w:ind w:right="1440" w:hanging="0"/>
      <w:jc w:val="right"/>
    </w:pPr>
    <w:rPr>
      <w:rFonts w:eastAsia="Times New Roman" w:cs="Arial"/>
      <w:color w:val="auto"/>
      <w:kern w:val="0"/>
      <w:sz w:val="20"/>
      <w:szCs w:val="24"/>
    </w:rPr>
  </w:style>
  <w:style w:type="paragraph" w:styleId="FooterCopyright" w:customStyle="1">
    <w:name w:val="Footer Copyright"/>
    <w:basedOn w:val="Footer"/>
    <w:qFormat/>
    <w:rsid w:val="009e522b"/>
    <w:pPr>
      <w:spacing w:before="60" w:after="0"/>
    </w:pPr>
    <w:rPr>
      <w:rFonts w:cs="Arial"/>
      <w:sz w:val="20"/>
    </w:rPr>
  </w:style>
  <w:style w:type="paragraph" w:styleId="PageNo" w:customStyle="1">
    <w:name w:val="Page No."/>
    <w:basedOn w:val="Footer"/>
    <w:qFormat/>
    <w:rsid w:val="009e522b"/>
    <w:pPr>
      <w:spacing w:before="60" w:after="0"/>
      <w:jc w:val="right"/>
    </w:pPr>
    <w:rPr>
      <w:rFonts w:cs="Arial"/>
      <w:b/>
      <w:bCs/>
      <w:szCs w:val="24"/>
    </w:rPr>
  </w:style>
  <w:style w:type="paragraph" w:styleId="TitleofAssignment" w:customStyle="1">
    <w:name w:val="Title of Assignment"/>
    <w:basedOn w:val="Heading1"/>
    <w:qFormat/>
    <w:rsid w:val="00523df6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358c2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1">
    <w:name w:val="Table Grid1"/>
    <w:basedOn w:val="TableNormal"/>
    <w:uiPriority w:val="59"/>
    <w:rsid w:val="00c5194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reenteapress.com/thinkpython/thinkCSpy.pdf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3E91D-81DA-479B-B681-EDCF9680C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LibreOffice/6.1.0.3$Linux_X86_64 LibreOffice_project/efb621ed25068d70781dc026f7e9c5187a4decd1</Application>
  <Pages>5</Pages>
  <Words>617</Words>
  <Characters>3000</Characters>
  <CharactersWithSpaces>4916</CharactersWithSpaces>
  <Paragraphs>109</Paragraphs>
  <Company>SAIT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2017-04-24T16:57:00Z</dcterms:created>
  <dc:creator>scardina</dc:creator>
  <dc:description/>
  <dc:language>en-GB</dc:language>
  <cp:lastModifiedBy/>
  <cp:lastPrinted>2016-04-06T15:27:00Z</cp:lastPrinted>
  <dcterms:modified xsi:type="dcterms:W3CDTF">2019-01-18T18:34:20Z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SAIT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