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5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41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375" cy="25234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AB6F95E">
                <wp:simplePos x="0" y="0"/>
                <wp:positionH relativeFrom="column">
                  <wp:posOffset>-299085</wp:posOffset>
                </wp:positionH>
                <wp:positionV relativeFrom="paragraph">
                  <wp:posOffset>3489325</wp:posOffset>
                </wp:positionV>
                <wp:extent cx="6963410" cy="5212080"/>
                <wp:effectExtent l="0" t="0" r="0" b="0"/>
                <wp:wrapNone/>
                <wp:docPr id="2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60" cy="521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99760" cy="4762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770720" cy="52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120" y="0"/>
                              <a:ext cx="6714000" cy="393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Times New Roman" w:ascii="Titillium Bd" w:hAnsi="Titillium Bd"/>
                                    <w:color w:val="000000"/>
                                  </w:rPr>
                                  <w:t>Python Programming II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87200" y="3938400"/>
                              <a:ext cx="6660000" cy="82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Times New Roman" w:ascii="Titillium Bd" w:hAnsi="Titillium Bd"/>
                                    <w:color w:val="000000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798080" y="4937760"/>
                            <a:ext cx="2164680" cy="27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-23.55pt;margin-top:274.75pt;width:548.25pt;height:410.35pt" coordorigin="-471,5495" coordsize="10965,8207">
                <v:group id="shape_0" style="position:absolute;left:-471;top:5495;width:10866;height:7501">
                  <v:rect id="shape_0" stroked="f" style="position:absolute;left:-471;top:5495;width:7512;height:833">
                    <w10:wrap type="none"/>
                    <v:fill o:detectmouseclick="t" on="false"/>
                    <v:stroke color="#3465a4" joinstyle="round" endcap="flat"/>
                  </v:rect>
                  <v:rect id="shape_0" stroked="f" style="position:absolute;left:-178;top:5495;width:10572;height:619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Times New Roman" w:ascii="Titillium Bd" w:hAnsi="Titillium Bd"/>
                              <w:color w:val="000000"/>
                            </w:rPr>
                            <w:t>Python Programming II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stroked="f" style="position:absolute;left:-176;top:11697;width:10487;height:129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Times New Roman" w:ascii="Titillium Bd" w:hAnsi="Titillium Bd"/>
                              <w:color w:val="000000"/>
                            </w:rPr>
                            <w:t>Offensive and Defensive Tool Construction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rect id="shape_0" stroked="f" style="position:absolute;left:7085;top:13271;width:3408;height:430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288" w:header="0" w:top="288" w:footer="0" w:bottom="1440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649966096"/>
      </w:sdtPr>
      <w:sdtContent>
        <w:p>
          <w:pPr>
            <w:pStyle w:val="TOCHeading"/>
            <w:spacing w:before="0" w:after="240"/>
            <w:rPr/>
          </w:pPr>
          <w:r>
            <w:rPr/>
            <w:t>Table of Contents</w:t>
          </w:r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76836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_Toc476836086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Objectives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6836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_Toc476836087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Background Reading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6836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_Toc476836088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Important Information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6836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_Toc476836089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6836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_Toc476836090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2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6836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_Toc476836091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3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6836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_Toc476836092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4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76836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_Toc476836093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5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color w:val="auto"/>
            </w:rPr>
          </w:pPr>
          <w:r>
            <w:rPr>
              <w:color w:val="auto"/>
            </w:rPr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CourseName"/>
        <w:rPr/>
      </w:pPr>
      <w:r>
        <w:rPr/>
        <w:t>Offensive and Defensive Tool Construction</w:t>
      </w:r>
    </w:p>
    <w:p>
      <w:pPr>
        <w:pStyle w:val="LabTitle"/>
        <w:rPr/>
      </w:pPr>
      <w:r>
        <w:rPr/>
        <w:t>Python Programming II</w:t>
      </w:r>
    </w:p>
    <w:p>
      <w:pPr>
        <w:pStyle w:val="HeadingStyle1"/>
        <w:rPr/>
      </w:pPr>
      <w:bookmarkStart w:id="2" w:name="_Toc476836086"/>
      <w:r>
        <w:rPr/>
        <w:t>Objectives</w:t>
      </w:r>
      <w:bookmarkEnd w:id="2"/>
    </w:p>
    <w:p>
      <w:pPr>
        <w:pStyle w:val="Normal"/>
        <w:spacing w:before="0" w:after="120"/>
        <w:rPr/>
      </w:pPr>
      <w:r>
        <w:rPr/>
        <w:t>This lab focuses on the following objectives:</w:t>
      </w:r>
    </w:p>
    <w:p>
      <w:pPr>
        <w:pStyle w:val="ListParagraph"/>
        <w:numPr>
          <w:ilvl w:val="0"/>
          <w:numId w:val="1"/>
        </w:numPr>
        <w:rPr/>
      </w:pPr>
      <w:r>
        <w:rPr/>
        <w:t>Explain conditional statements.</w:t>
      </w:r>
    </w:p>
    <w:p>
      <w:pPr>
        <w:pStyle w:val="ListParagraph"/>
        <w:numPr>
          <w:ilvl w:val="0"/>
          <w:numId w:val="1"/>
        </w:numPr>
        <w:rPr/>
      </w:pPr>
      <w:r>
        <w:rPr/>
        <w:t>Understand recursion and how it influences a stack.</w:t>
      </w:r>
    </w:p>
    <w:p>
      <w:pPr>
        <w:pStyle w:val="ListParagraph"/>
        <w:numPr>
          <w:ilvl w:val="0"/>
          <w:numId w:val="1"/>
        </w:numPr>
        <w:rPr/>
      </w:pPr>
      <w:r>
        <w:rPr/>
        <w:t>Use strings, lists and tuples.</w:t>
      </w:r>
    </w:p>
    <w:p>
      <w:pPr>
        <w:pStyle w:val="ListParagraph"/>
        <w:numPr>
          <w:ilvl w:val="0"/>
          <w:numId w:val="1"/>
        </w:numPr>
        <w:rPr/>
      </w:pPr>
      <w:r>
        <w:rPr/>
        <w:t>Use dictionaries to index data.</w:t>
      </w:r>
    </w:p>
    <w:p>
      <w:pPr>
        <w:pStyle w:val="ListParagraph"/>
        <w:numPr>
          <w:ilvl w:val="0"/>
          <w:numId w:val="1"/>
        </w:numPr>
        <w:rPr/>
      </w:pPr>
      <w:r>
        <w:rPr/>
        <w:t>Read and write files.</w:t>
      </w:r>
    </w:p>
    <w:p>
      <w:pPr>
        <w:pStyle w:val="HeadingStyle1"/>
        <w:rPr/>
      </w:pPr>
      <w:bookmarkStart w:id="3" w:name="_Toc476836087"/>
      <w:r>
        <w:rPr/>
        <w:t>Background Reading</w:t>
      </w:r>
      <w:bookmarkEnd w:id="3"/>
    </w:p>
    <w:p>
      <w:pPr>
        <w:pStyle w:val="Normal"/>
        <w:rPr/>
      </w:pPr>
      <w:r>
        <w:rPr/>
        <w:t xml:space="preserve">Read chapters 6–10 in </w:t>
      </w:r>
      <w:r>
        <w:rPr>
          <w:i/>
        </w:rPr>
        <w:t>How to Think Like a Computer Scientist: Learning with Python</w:t>
      </w:r>
      <w:r>
        <w:rPr/>
        <w:t xml:space="preserve">, available at </w:t>
      </w:r>
      <w:hyperlink r:id="rId3">
        <w:r>
          <w:rPr>
            <w:rStyle w:val="InternetLink"/>
          </w:rPr>
          <w:t>www.greenteapress.com/thinkpython/thinkCSpy.pdf</w:t>
        </w:r>
      </w:hyperlink>
      <w:r>
        <w:rPr>
          <w:rStyle w:val="InternetLink"/>
          <w:u w:val="none"/>
        </w:rPr>
        <w:t>.</w:t>
      </w:r>
    </w:p>
    <w:p>
      <w:pPr>
        <w:pStyle w:val="Heading1"/>
        <w:rPr/>
      </w:pPr>
      <w:bookmarkStart w:id="4" w:name="_Toc476836088"/>
      <w:r>
        <w:rPr/>
        <w:t>Important Information</w:t>
      </w:r>
      <w:bookmarkEnd w:id="4"/>
    </w:p>
    <w:p>
      <w:pPr>
        <w:pStyle w:val="ListParagraph"/>
        <w:numPr>
          <w:ilvl w:val="0"/>
          <w:numId w:val="2"/>
        </w:numPr>
        <w:spacing w:before="0" w:after="240"/>
        <w:ind w:left="360" w:hanging="360"/>
        <w:contextualSpacing/>
        <w:rPr>
          <w:lang w:val="en-CA" w:eastAsia="en-CA"/>
        </w:rPr>
      </w:pPr>
      <w:r>
        <w:rPr>
          <w:lang w:val="en-CA" w:eastAsia="en-CA"/>
        </w:rPr>
        <w:t xml:space="preserve">For </w:t>
      </w:r>
      <w:r>
        <w:rPr>
          <w:i/>
          <w:lang w:val="en-CA" w:eastAsia="en-CA"/>
        </w:rPr>
        <w:t>every</w:t>
      </w:r>
      <w:r>
        <w:rPr>
          <w:lang w:val="en-CA" w:eastAsia="en-CA"/>
        </w:rPr>
        <w:t xml:space="preserve"> lab and home assignment, store all your work in your personal repository in a subdirectory named </w:t>
      </w:r>
      <w:r>
        <w:rPr>
          <w:b/>
          <w:lang w:val="en-CA" w:eastAsia="en-CA"/>
        </w:rPr>
        <w:t>mXX</w:t>
      </w:r>
      <w:r>
        <w:rPr>
          <w:lang w:val="en-CA" w:eastAsia="en-CA"/>
        </w:rPr>
        <w:t xml:space="preserve">, where XX is the module number. Carefully name the program as described in each problem. </w:t>
      </w:r>
    </w:p>
    <w:p>
      <w:pPr>
        <w:pStyle w:val="ListParagraph"/>
        <w:numPr>
          <w:ilvl w:val="0"/>
          <w:numId w:val="2"/>
        </w:numPr>
        <w:spacing w:before="0" w:after="240"/>
        <w:ind w:left="360" w:hanging="360"/>
        <w:contextualSpacing/>
        <w:rPr>
          <w:lang w:val="en-CA" w:eastAsia="en-CA"/>
        </w:rPr>
      </w:pPr>
      <w:r>
        <w:rPr>
          <w:lang w:val="en-CA" w:eastAsia="en-CA"/>
        </w:rPr>
        <w:t xml:space="preserve">Your programs are extracted from your repository by a Python script. If there are any errors in the program name, then your instructor will never see your program, and </w:t>
      </w:r>
      <w:r>
        <w:rPr>
          <w:rStyle w:val="Quotation"/>
        </w:rPr>
        <w:t>you will receive a mark of zero.</w:t>
      </w:r>
    </w:p>
    <w:p>
      <w:pPr>
        <w:pStyle w:val="ListParagraph"/>
        <w:numPr>
          <w:ilvl w:val="0"/>
          <w:numId w:val="2"/>
        </w:numPr>
        <w:spacing w:before="0" w:after="240"/>
        <w:ind w:left="360" w:hanging="360"/>
        <w:contextualSpacing/>
        <w:rPr>
          <w:lang w:val="en-CA" w:eastAsia="en-CA"/>
        </w:rPr>
      </w:pPr>
      <w:r>
        <w:rPr>
          <w:lang w:val="en-CA" w:eastAsia="en-CA"/>
        </w:rPr>
        <w:t>Push your work to the server often, and ensure that you push the final version of a program by the deadline specified, because the script extracting them can be run at any time after the deadline.</w:t>
      </w:r>
    </w:p>
    <w:p>
      <w:pPr>
        <w:pStyle w:val="Normal"/>
        <w:spacing w:lineRule="auto" w:line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Heading1"/>
        <w:spacing w:before="360" w:after="120"/>
        <w:rPr/>
      </w:pPr>
      <w:bookmarkStart w:id="5" w:name="_Toc476836089"/>
      <w:r>
        <w:rPr/>
        <w:t>Problem 1</w:t>
      </w:r>
      <w:bookmarkEnd w:id="5"/>
    </w:p>
    <w:p>
      <w:pPr>
        <w:pStyle w:val="Normal"/>
        <w:spacing w:before="0" w:after="240"/>
        <w:rPr/>
      </w:pPr>
      <w:r>
        <w:rPr/>
        <w:t xml:space="preserve">Write a Python program named </w:t>
      </w:r>
      <w:r>
        <w:rPr>
          <w:b/>
        </w:rPr>
        <w:t>m03p01.py</w:t>
      </w:r>
      <w:r>
        <w:rPr/>
        <w:t xml:space="preserve"> that prints the first 10 rows of Pascal’s triangle in the shape of a  triangle. Define the recursive function </w:t>
      </w:r>
      <w:r>
        <w:rPr>
          <w:rFonts w:eastAsia="Droid Sans" w:cs="FreeSans" w:ascii="Courier New" w:hAnsi="Courier New"/>
          <w:color w:val="00000A"/>
          <w:sz w:val="24"/>
          <w:szCs w:val="24"/>
          <w:lang w:eastAsia="zh-CN" w:bidi="hi-IN"/>
        </w:rPr>
        <w:t>pascal(row,col)</w:t>
      </w:r>
      <w:r>
        <w:rPr/>
        <w:t>that calculates each element of the triangle. The output should look like this: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Courier New" w:hAnsi="Courier New"/>
          <w:sz w:val="22"/>
        </w:rPr>
        <w:t xml:space="preserve">             </w:t>
      </w:r>
      <w:r>
        <w:rPr>
          <w:rFonts w:ascii="Courier New" w:hAnsi="Courier New"/>
          <w:sz w:val="22"/>
        </w:rPr>
        <w:t>1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Courier New" w:hAnsi="Courier New"/>
          <w:sz w:val="22"/>
        </w:rPr>
        <w:t xml:space="preserve">            </w:t>
      </w:r>
      <w:r>
        <w:rPr>
          <w:rFonts w:ascii="Courier New" w:hAnsi="Courier New"/>
          <w:sz w:val="22"/>
        </w:rPr>
        <w:t>1 1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Courier New" w:hAnsi="Courier New"/>
          <w:sz w:val="22"/>
        </w:rPr>
        <w:t xml:space="preserve">           </w:t>
      </w:r>
      <w:r>
        <w:rPr>
          <w:rFonts w:ascii="Courier New" w:hAnsi="Courier New"/>
          <w:sz w:val="22"/>
        </w:rPr>
        <w:t>1 2 1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Courier New" w:hAnsi="Courier New"/>
          <w:sz w:val="22"/>
        </w:rPr>
        <w:t xml:space="preserve">          </w:t>
      </w:r>
      <w:r>
        <w:rPr>
          <w:rFonts w:ascii="Courier New" w:hAnsi="Courier New"/>
          <w:sz w:val="22"/>
        </w:rPr>
        <w:t>1 3 3 1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Courier New" w:hAnsi="Courier New"/>
          <w:sz w:val="22"/>
        </w:rPr>
        <w:t xml:space="preserve">         </w:t>
      </w:r>
      <w:r>
        <w:rPr>
          <w:rFonts w:ascii="Courier New" w:hAnsi="Courier New"/>
          <w:sz w:val="22"/>
        </w:rPr>
        <w:t>1 4 6 4 1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Courier New" w:hAnsi="Courier New"/>
          <w:sz w:val="22"/>
        </w:rPr>
        <w:t xml:space="preserve">       </w:t>
      </w:r>
      <w:r>
        <w:rPr>
          <w:rFonts w:ascii="Courier New" w:hAnsi="Courier New"/>
          <w:sz w:val="22"/>
        </w:rPr>
        <w:t>1 5 10 10 5 1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Courier New" w:hAnsi="Courier New"/>
          <w:sz w:val="22"/>
        </w:rPr>
        <w:t xml:space="preserve">     </w:t>
      </w:r>
      <w:r>
        <w:rPr>
          <w:rFonts w:ascii="Courier New" w:hAnsi="Courier New"/>
          <w:sz w:val="22"/>
        </w:rPr>
        <w:t>1 6 15 20 15 6 1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Courier New" w:hAnsi="Courier New"/>
          <w:sz w:val="22"/>
        </w:rPr>
        <w:t xml:space="preserve">    </w:t>
      </w:r>
      <w:r>
        <w:rPr>
          <w:rFonts w:ascii="Courier New" w:hAnsi="Courier New"/>
          <w:sz w:val="22"/>
        </w:rPr>
        <w:t>1 7 21 35 35 21 7 1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Courier New" w:hAnsi="Courier New"/>
          <w:sz w:val="22"/>
        </w:rPr>
        <w:t xml:space="preserve">  </w:t>
      </w:r>
      <w:r>
        <w:rPr>
          <w:rFonts w:ascii="Courier New" w:hAnsi="Courier New"/>
          <w:sz w:val="22"/>
        </w:rPr>
        <w:t>1 8 28 56 70 56 28 8 1</w:t>
      </w:r>
    </w:p>
    <w:p>
      <w:pPr>
        <w:pStyle w:val="TextBody"/>
        <w:spacing w:lineRule="auto" w:line="240" w:before="0" w:after="0"/>
        <w:rPr/>
      </w:pPr>
      <w:r>
        <w:rPr>
          <w:rFonts w:ascii="Courier New" w:hAnsi="Courier New"/>
          <w:sz w:val="22"/>
        </w:rPr>
        <w:t>1 9 36 84 126 126 84 36 9 1</w:t>
      </w:r>
    </w:p>
    <w:p>
      <w:pPr>
        <w:pStyle w:val="TextBody"/>
        <w:spacing w:lineRule="auto" w:line="240" w:before="0" w:after="0"/>
        <w:rPr>
          <w:rFonts w:ascii="Courier New" w:hAnsi="Courier New"/>
          <w:del w:id="1" w:author="Unknown Author" w:date="2019-01-27T11:34:52Z"/>
          <w:sz w:val="22"/>
        </w:rPr>
      </w:pPr>
      <w:del w:id="0" w:author="Unknown Author" w:date="2019-01-27T11:34:52Z">
        <w:r>
          <w:rPr>
            <w:rFonts w:ascii="Courier New" w:hAnsi="Courier New"/>
            <w:sz w:val="22"/>
          </w:rPr>
        </w:r>
      </w:del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2" w:author="Unknown Author" w:date="2019-01-27T15:16:51Z">
        <w:r>
          <w:rPr>
            <w:rFonts w:ascii="Courier New" w:hAnsi="Courier New"/>
            <w:sz w:val="22"/>
          </w:rPr>
          <w:t>def pascal (row,col):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3" w:author="Unknown Author" w:date="2019-01-27T15:16:51Z">
        <w:r>
          <w:rPr>
            <w:rFonts w:ascii="Courier New" w:hAnsi="Courier New"/>
            <w:sz w:val="22"/>
          </w:rPr>
          <w:t xml:space="preserve">    </w:t>
        </w:r>
      </w:ins>
      <w:ins w:id="4" w:author="Unknown Author" w:date="2019-01-27T15:16:51Z">
        <w:r>
          <w:rPr>
            <w:rFonts w:ascii="Courier New" w:hAnsi="Courier New"/>
            <w:sz w:val="22"/>
          </w:rPr>
          <w:t>if col==0: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5" w:author="Unknown Author" w:date="2019-01-27T15:16:51Z">
        <w:r>
          <w:rPr>
            <w:rFonts w:ascii="Courier New" w:hAnsi="Courier New"/>
            <w:sz w:val="22"/>
          </w:rPr>
          <w:t xml:space="preserve">        </w:t>
        </w:r>
      </w:ins>
      <w:ins w:id="6" w:author="Unknown Author" w:date="2019-01-27T15:16:51Z">
        <w:r>
          <w:rPr>
            <w:rFonts w:ascii="Courier New" w:hAnsi="Courier New"/>
            <w:sz w:val="22"/>
          </w:rPr>
          <w:t>return 1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7" w:author="Unknown Author" w:date="2019-01-27T15:16:51Z">
        <w:r>
          <w:rPr>
            <w:rFonts w:ascii="Courier New" w:hAnsi="Courier New"/>
            <w:sz w:val="22"/>
          </w:rPr>
          <w:t xml:space="preserve">    </w:t>
        </w:r>
      </w:ins>
      <w:ins w:id="8" w:author="Unknown Author" w:date="2019-01-27T15:16:51Z">
        <w:r>
          <w:rPr>
            <w:rFonts w:ascii="Courier New" w:hAnsi="Courier New"/>
            <w:sz w:val="22"/>
          </w:rPr>
          <w:t>elif col==row: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9" w:author="Unknown Author" w:date="2019-01-27T15:16:51Z">
        <w:r>
          <w:rPr>
            <w:rFonts w:ascii="Courier New" w:hAnsi="Courier New"/>
            <w:sz w:val="22"/>
          </w:rPr>
          <w:t xml:space="preserve">        </w:t>
        </w:r>
      </w:ins>
      <w:ins w:id="10" w:author="Unknown Author" w:date="2019-01-27T15:16:51Z">
        <w:r>
          <w:rPr>
            <w:rFonts w:ascii="Courier New" w:hAnsi="Courier New"/>
            <w:sz w:val="22"/>
          </w:rPr>
          <w:t>return 1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11" w:author="Unknown Author" w:date="2019-01-27T15:16:51Z">
        <w:r>
          <w:rPr>
            <w:rFonts w:ascii="Courier New" w:hAnsi="Courier New"/>
            <w:sz w:val="22"/>
          </w:rPr>
          <w:t xml:space="preserve">    </w:t>
        </w:r>
      </w:ins>
      <w:ins w:id="12" w:author="Unknown Author" w:date="2019-01-27T15:16:51Z">
        <w:r>
          <w:rPr>
            <w:rFonts w:ascii="Courier New" w:hAnsi="Courier New"/>
            <w:sz w:val="22"/>
          </w:rPr>
          <w:t>else: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13" w:author="Unknown Author" w:date="2019-01-27T15:16:51Z">
        <w:r>
          <w:rPr>
            <w:rFonts w:ascii="Courier New" w:hAnsi="Courier New"/>
            <w:sz w:val="22"/>
          </w:rPr>
          <w:t xml:space="preserve">        </w:t>
        </w:r>
      </w:ins>
      <w:ins w:id="14" w:author="Unknown Author" w:date="2019-01-27T15:16:51Z">
        <w:r>
          <w:rPr>
            <w:rFonts w:ascii="Courier New" w:hAnsi="Courier New"/>
            <w:sz w:val="22"/>
          </w:rPr>
          <w:t>return pascal(row-1,col)+pascal(row-1, col-1)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15" w:author="Unknown Author" w:date="2019-01-27T15:16:51Z">
        <w:r>
          <w:rPr>
            <w:rFonts w:ascii="Courier New" w:hAnsi="Courier New"/>
            <w:sz w:val="22"/>
          </w:rPr>
          <w:t xml:space="preserve">    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</w:r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16" w:author="Unknown Author" w:date="2019-01-27T15:16:51Z">
        <w:r>
          <w:rPr>
            <w:rFonts w:ascii="Courier New" w:hAnsi="Courier New"/>
            <w:sz w:val="22"/>
          </w:rPr>
          <w:t>rowlist=[]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17" w:author="Unknown Author" w:date="2019-01-27T15:16:51Z">
        <w:r>
          <w:rPr>
            <w:rFonts w:ascii="Courier New" w:hAnsi="Courier New"/>
            <w:sz w:val="22"/>
          </w:rPr>
          <w:t>rowstr=""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18" w:author="Unknown Author" w:date="2019-01-27T15:16:51Z">
        <w:r>
          <w:rPr>
            <w:rFonts w:ascii="Courier New" w:hAnsi="Courier New"/>
            <w:sz w:val="22"/>
          </w:rPr>
          <w:t>for row in range (10):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19" w:author="Unknown Author" w:date="2019-01-27T15:16:51Z">
        <w:r>
          <w:rPr>
            <w:rFonts w:ascii="Courier New" w:hAnsi="Courier New"/>
            <w:sz w:val="22"/>
          </w:rPr>
          <w:t xml:space="preserve">    </w:t>
        </w:r>
      </w:ins>
      <w:ins w:id="20" w:author="Unknown Author" w:date="2019-01-27T15:16:51Z">
        <w:r>
          <w:rPr>
            <w:rFonts w:ascii="Courier New" w:hAnsi="Courier New"/>
            <w:sz w:val="22"/>
          </w:rPr>
          <w:t>for col in range (row+1):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21" w:author="Unknown Author" w:date="2019-01-27T15:16:51Z">
        <w:r>
          <w:rPr>
            <w:rFonts w:ascii="Courier New" w:hAnsi="Courier New"/>
            <w:sz w:val="22"/>
          </w:rPr>
          <w:t xml:space="preserve">        </w:t>
        </w:r>
      </w:ins>
      <w:ins w:id="22" w:author="Unknown Author" w:date="2019-01-27T15:16:51Z">
        <w:r>
          <w:rPr>
            <w:rFonts w:ascii="Courier New" w:hAnsi="Courier New"/>
            <w:sz w:val="22"/>
          </w:rPr>
          <w:t>num = pascal(row,col)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23" w:author="Unknown Author" w:date="2019-01-27T15:16:51Z">
        <w:r>
          <w:rPr>
            <w:rFonts w:ascii="Courier New" w:hAnsi="Courier New"/>
            <w:sz w:val="22"/>
          </w:rPr>
          <w:t xml:space="preserve">        </w:t>
        </w:r>
      </w:ins>
      <w:ins w:id="24" w:author="Unknown Author" w:date="2019-01-27T15:16:51Z">
        <w:r>
          <w:rPr>
            <w:rFonts w:ascii="Courier New" w:hAnsi="Courier New"/>
            <w:sz w:val="22"/>
          </w:rPr>
          <w:t xml:space="preserve">rowlist.append(str(num))      #add new element to list as a string 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25" w:author="Unknown Author" w:date="2019-01-27T15:16:51Z">
        <w:r>
          <w:rPr>
            <w:rFonts w:ascii="Courier New" w:hAnsi="Courier New"/>
            <w:sz w:val="22"/>
          </w:rPr>
          <w:t xml:space="preserve">    </w:t>
        </w:r>
      </w:ins>
      <w:ins w:id="26" w:author="Unknown Author" w:date="2019-01-27T15:16:51Z">
        <w:r>
          <w:rPr>
            <w:rFonts w:ascii="Courier New" w:hAnsi="Courier New"/>
            <w:sz w:val="22"/>
          </w:rPr>
          <w:t>rowstr=(' ').join(rowlist)       #join the list items to a string  for each row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27" w:author="Unknown Author" w:date="2019-01-27T15:16:51Z">
        <w:r>
          <w:rPr>
            <w:rFonts w:ascii="Courier New" w:hAnsi="Courier New"/>
            <w:sz w:val="22"/>
          </w:rPr>
          <w:t xml:space="preserve">    </w:t>
        </w:r>
      </w:ins>
      <w:ins w:id="28" w:author="Unknown Author" w:date="2019-01-27T15:16:51Z">
        <w:r>
          <w:rPr>
            <w:rFonts w:ascii="Courier New" w:hAnsi="Courier New"/>
            <w:sz w:val="22"/>
          </w:rPr>
          <w:t xml:space="preserve">spaces=(26-len(rowstr))/2 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29" w:author="Unknown Author" w:date="2019-01-27T15:16:51Z">
        <w:r>
          <w:rPr>
            <w:rFonts w:ascii="Courier New" w:hAnsi="Courier New"/>
            <w:sz w:val="22"/>
          </w:rPr>
          <w:t xml:space="preserve">    </w:t>
        </w:r>
      </w:ins>
      <w:ins w:id="30" w:author="Unknown Author" w:date="2019-01-27T15:16:51Z">
        <w:r>
          <w:rPr>
            <w:rFonts w:ascii="Courier New" w:hAnsi="Courier New"/>
            <w:sz w:val="22"/>
          </w:rPr>
          <w:t>print (" "*spaces),      #print spaces in front of row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31" w:author="Unknown Author" w:date="2019-01-27T15:16:51Z">
        <w:r>
          <w:rPr>
            <w:rFonts w:ascii="Courier New" w:hAnsi="Courier New"/>
            <w:sz w:val="22"/>
          </w:rPr>
          <w:t xml:space="preserve">    </w:t>
        </w:r>
      </w:ins>
      <w:ins w:id="32" w:author="Unknown Author" w:date="2019-01-27T15:16:51Z">
        <w:r>
          <w:rPr>
            <w:rFonts w:ascii="Courier New" w:hAnsi="Courier New"/>
            <w:sz w:val="22"/>
          </w:rPr>
          <w:t xml:space="preserve">print (rowstr)           #print one row a time 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ins w:id="33" w:author="Unknown Author" w:date="2019-01-27T15:16:51Z">
        <w:r>
          <w:rPr>
            <w:rFonts w:ascii="Courier New" w:hAnsi="Courier New"/>
            <w:sz w:val="22"/>
          </w:rPr>
          <w:t xml:space="preserve">    </w:t>
        </w:r>
      </w:ins>
      <w:ins w:id="34" w:author="Unknown Author" w:date="2019-01-27T15:16:51Z">
        <w:r>
          <w:rPr>
            <w:rFonts w:ascii="Courier New" w:hAnsi="Courier New"/>
            <w:sz w:val="22"/>
          </w:rPr>
          <w:t xml:space="preserve">rowstr=""               # reset the string and list 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del w:id="37" w:author="Unknown Author" w:date="2019-01-27T11:34:52Z"/>
          <w:sz w:val="22"/>
        </w:rPr>
      </w:pPr>
      <w:ins w:id="35" w:author="Unknown Author" w:date="2019-01-27T15:16:51Z">
        <w:r>
          <w:rPr>
            <w:rFonts w:ascii="Courier New" w:hAnsi="Courier New"/>
            <w:sz w:val="22"/>
          </w:rPr>
          <w:t xml:space="preserve">    </w:t>
        </w:r>
      </w:ins>
      <w:ins w:id="36" w:author="Unknown Author" w:date="2019-01-27T15:16:51Z">
        <w:r>
          <w:rPr>
            <w:rFonts w:ascii="Courier New" w:hAnsi="Courier New"/>
            <w:sz w:val="22"/>
          </w:rPr>
          <w:t>rowlist=[]</w:t>
        </w:r>
      </w:ins>
    </w:p>
    <w:p>
      <w:pPr>
        <w:pStyle w:val="TextBody"/>
        <w:spacing w:lineRule="auto" w:line="240" w:before="0" w:after="0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</w:r>
    </w:p>
    <w:p>
      <w:pPr>
        <w:pStyle w:val="Heading1"/>
        <w:spacing w:before="360" w:after="120"/>
        <w:rPr/>
      </w:pPr>
      <w:bookmarkStart w:id="6" w:name="_Toc476836090"/>
      <w:r>
        <w:rPr/>
        <w:t>Problem 2</w:t>
      </w:r>
      <w:bookmarkEnd w:id="6"/>
    </w:p>
    <w:p>
      <w:pPr>
        <w:pStyle w:val="Normal"/>
        <w:spacing w:before="0" w:after="120"/>
        <w:rPr/>
      </w:pPr>
      <w:r>
        <w:rPr/>
        <w:t xml:space="preserve">Write a Python program named </w:t>
      </w:r>
      <w:r>
        <w:rPr>
          <w:b/>
        </w:rPr>
        <w:t>m03p02.py</w:t>
      </w:r>
      <w:r>
        <w:rPr/>
        <w:t xml:space="preserve"> that generates a sine wave on the terminal using the ASCII star character. </w:t>
      </w:r>
    </w:p>
    <w:p>
      <w:pPr>
        <w:pStyle w:val="ListParagraph"/>
        <w:numPr>
          <w:ilvl w:val="0"/>
          <w:numId w:val="3"/>
        </w:numPr>
        <w:spacing w:before="0" w:after="60"/>
        <w:contextualSpacing/>
        <w:rPr/>
      </w:pPr>
      <w:r>
        <w:rPr/>
        <w:t xml:space="preserve">Make the amplitude of the sine wave 10 lines, and make one period of the sine wave 60 points (60 characters). </w:t>
      </w:r>
    </w:p>
    <w:p>
      <w:pPr>
        <w:pStyle w:val="ListParagraph"/>
        <w:numPr>
          <w:ilvl w:val="0"/>
          <w:numId w:val="3"/>
        </w:numPr>
        <w:spacing w:before="0" w:after="60"/>
        <w:contextualSpacing/>
        <w:rPr/>
      </w:pPr>
      <w:r>
        <w:rPr/>
        <w:t xml:space="preserve">Draw the zero axis using the dash character. 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/>
      </w:pPr>
      <w:r>
        <w:rPr/>
        <w:t xml:space="preserve">Use the dictionary indexed by the amplitude to keep track of which positions on the </w:t>
        <w:br/>
        <w:t>x-axis should have the star.</w:t>
      </w:r>
    </w:p>
    <w:p>
      <w:pPr>
        <w:pStyle w:val="Normal"/>
        <w:spacing w:before="0" w:after="240"/>
        <w:rPr/>
      </w:pPr>
      <w:r>
        <w:rPr/>
        <w:t>The output should look like this: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</w:t>
      </w:r>
      <w:r>
        <w:rPr>
          <w:rFonts w:ascii="Courier New" w:hAnsi="Courier New"/>
          <w:sz w:val="16"/>
          <w:szCs w:val="16"/>
        </w:rPr>
        <w:t xml:space="preserve">*******        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</w:t>
      </w:r>
      <w:r>
        <w:rPr>
          <w:rFonts w:ascii="Courier New" w:hAnsi="Courier New"/>
          <w:sz w:val="16"/>
          <w:szCs w:val="16"/>
        </w:rPr>
        <w:t xml:space="preserve">**       **      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</w:t>
      </w:r>
      <w:r>
        <w:rPr>
          <w:rFonts w:ascii="Courier New" w:hAnsi="Courier New"/>
          <w:sz w:val="16"/>
          <w:szCs w:val="16"/>
        </w:rPr>
        <w:t xml:space="preserve">*           *     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**             **   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*                 *  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*                   * 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*                     * 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*                       * 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*                         * 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*                           *                     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*-----------------------------*-----------------------------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</w:t>
      </w:r>
      <w:r>
        <w:rPr>
          <w:rFonts w:ascii="Courier New" w:hAnsi="Courier New"/>
          <w:sz w:val="16"/>
          <w:szCs w:val="16"/>
        </w:rPr>
        <w:t>*                           *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</w:t>
      </w:r>
      <w:r>
        <w:rPr>
          <w:rFonts w:ascii="Courier New" w:hAnsi="Courier New"/>
          <w:sz w:val="16"/>
          <w:szCs w:val="16"/>
        </w:rPr>
        <w:t xml:space="preserve">*                         *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</w:t>
      </w:r>
      <w:r>
        <w:rPr>
          <w:rFonts w:ascii="Courier New" w:hAnsi="Courier New"/>
          <w:sz w:val="16"/>
          <w:szCs w:val="16"/>
        </w:rPr>
        <w:t xml:space="preserve">*                       *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</w:t>
      </w:r>
      <w:r>
        <w:rPr>
          <w:rFonts w:ascii="Courier New" w:hAnsi="Courier New"/>
          <w:sz w:val="16"/>
          <w:szCs w:val="16"/>
        </w:rPr>
        <w:t xml:space="preserve">*                     *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</w:t>
      </w:r>
      <w:r>
        <w:rPr>
          <w:rFonts w:ascii="Courier New" w:hAnsi="Courier New"/>
          <w:sz w:val="16"/>
          <w:szCs w:val="16"/>
        </w:rPr>
        <w:t xml:space="preserve">*                   *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</w:t>
      </w:r>
      <w:r>
        <w:rPr>
          <w:rFonts w:ascii="Courier New" w:hAnsi="Courier New"/>
          <w:sz w:val="16"/>
          <w:szCs w:val="16"/>
        </w:rPr>
        <w:t xml:space="preserve">*                 *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</w:t>
      </w:r>
      <w:r>
        <w:rPr>
          <w:rFonts w:ascii="Courier New" w:hAnsi="Courier New"/>
          <w:sz w:val="16"/>
          <w:szCs w:val="16"/>
        </w:rPr>
        <w:t xml:space="preserve">**             **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</w:t>
      </w:r>
      <w:r>
        <w:rPr>
          <w:rFonts w:ascii="Courier New" w:hAnsi="Courier New"/>
          <w:sz w:val="16"/>
          <w:szCs w:val="16"/>
        </w:rPr>
        <w:t xml:space="preserve">*           *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</w:t>
      </w:r>
      <w:r>
        <w:rPr>
          <w:rFonts w:ascii="Courier New" w:hAnsi="Courier New"/>
          <w:sz w:val="16"/>
          <w:szCs w:val="16"/>
        </w:rPr>
        <w:t xml:space="preserve">**       **         </w:t>
      </w:r>
    </w:p>
    <w:p>
      <w:pPr>
        <w:pStyle w:val="TextBody"/>
        <w:spacing w:lineRule="auto" w:line="240" w:before="0" w:after="0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</w:t>
      </w:r>
      <w:r>
        <w:rPr>
          <w:rFonts w:ascii="Courier New" w:hAnsi="Courier New"/>
          <w:sz w:val="16"/>
          <w:szCs w:val="16"/>
        </w:rPr>
        <w:t xml:space="preserve">*******           </w:t>
      </w:r>
    </w:p>
    <w:p>
      <w:pPr>
        <w:pStyle w:val="Heading1"/>
        <w:spacing w:before="360" w:after="120"/>
        <w:rPr/>
      </w:pPr>
      <w:ins w:id="38" w:author="Unknown Author" w:date="2019-01-27T15:17:21Z">
        <w:r>
          <w:rPr/>
          <w:t>import sys</w:t>
        </w:r>
      </w:ins>
    </w:p>
    <w:p>
      <w:pPr>
        <w:pStyle w:val="Normal"/>
        <w:spacing w:before="360" w:after="120"/>
        <w:rPr/>
      </w:pPr>
      <w:r>
        <w:rPr/>
      </w:r>
    </w:p>
    <w:p>
      <w:pPr>
        <w:pStyle w:val="Normal"/>
        <w:spacing w:before="360" w:after="120"/>
        <w:rPr/>
      </w:pPr>
      <w:ins w:id="39" w:author="Unknown Author" w:date="2019-01-27T15:17:21Z">
        <w:r>
          <w:rPr/>
          <w:t>star_record={0: [12, 13, 14, 15, 16, 17, 18], 1: [10, 11, 19, 20], 2: [9, 21], 3: [7, 8, 22, 23], 4: [6, 24], 5: [5, 25], 6: [4, 26], 7: [3, 27], 8: [2, 28], 9: [1, 29], 10: [0, 30], 11: [31, 59], 12: [32, 58], 13: [33, 57], 14: [34, 56], 15: [35, 55], 16: [36, 54], 17: [37, 38, 52, 53], 18: [39, 51], 19: [40, 41, 49, 50], 20: [42, 43, 44, 45, 46, 47, 48]}</w:t>
        </w:r>
      </w:ins>
    </w:p>
    <w:p>
      <w:pPr>
        <w:pStyle w:val="Normal"/>
        <w:spacing w:before="360" w:after="120"/>
        <w:rPr/>
      </w:pPr>
      <w:r>
        <w:rPr/>
      </w:r>
    </w:p>
    <w:p>
      <w:pPr>
        <w:pStyle w:val="Normal"/>
        <w:spacing w:before="360" w:after="120"/>
        <w:rPr/>
      </w:pPr>
      <w:ins w:id="40" w:author="Unknown Author" w:date="2019-01-27T15:17:21Z">
        <w:r>
          <w:rPr/>
          <w:t>space=' '</w:t>
        </w:r>
      </w:ins>
    </w:p>
    <w:p>
      <w:pPr>
        <w:pStyle w:val="Normal"/>
        <w:spacing w:before="360" w:after="120"/>
        <w:rPr/>
      </w:pPr>
      <w:ins w:id="41" w:author="Unknown Author" w:date="2019-01-27T15:17:21Z">
        <w:r>
          <w:rPr/>
          <w:t>star='*'</w:t>
        </w:r>
      </w:ins>
    </w:p>
    <w:p>
      <w:pPr>
        <w:pStyle w:val="Normal"/>
        <w:spacing w:before="360" w:after="120"/>
        <w:rPr/>
      </w:pPr>
      <w:ins w:id="42" w:author="Unknown Author" w:date="2019-01-27T15:17:21Z">
        <w:r>
          <w:rPr/>
          <w:t>dash='-'</w:t>
        </w:r>
      </w:ins>
    </w:p>
    <w:p>
      <w:pPr>
        <w:pStyle w:val="Normal"/>
        <w:spacing w:before="360" w:after="120"/>
        <w:rPr/>
      </w:pPr>
      <w:r>
        <w:rPr/>
      </w:r>
    </w:p>
    <w:p>
      <w:pPr>
        <w:pStyle w:val="Normal"/>
        <w:spacing w:before="360" w:after="120"/>
        <w:rPr/>
      </w:pPr>
      <w:ins w:id="43" w:author="Unknown Author" w:date="2019-01-27T15:17:21Z">
        <w:r>
          <w:rPr/>
          <w:t>for i in range(21):</w:t>
        </w:r>
      </w:ins>
    </w:p>
    <w:p>
      <w:pPr>
        <w:pStyle w:val="Normal"/>
        <w:spacing w:before="360" w:after="120"/>
        <w:rPr/>
      </w:pPr>
      <w:ins w:id="44" w:author="Unknown Author" w:date="2019-01-27T15:17:21Z">
        <w:r>
          <w:rPr/>
          <w:t xml:space="preserve">    </w:t>
        </w:r>
      </w:ins>
      <w:ins w:id="45" w:author="Unknown Author" w:date="2019-01-27T15:17:21Z">
        <w:r>
          <w:rPr/>
          <w:t>for j in range (60):</w:t>
        </w:r>
      </w:ins>
    </w:p>
    <w:p>
      <w:pPr>
        <w:pStyle w:val="Normal"/>
        <w:spacing w:before="360" w:after="120"/>
        <w:rPr/>
      </w:pPr>
      <w:ins w:id="46" w:author="Unknown Author" w:date="2019-01-27T15:17:21Z">
        <w:r>
          <w:rPr/>
          <w:t xml:space="preserve">        </w:t>
        </w:r>
      </w:ins>
      <w:ins w:id="47" w:author="Unknown Author" w:date="2019-01-27T15:17:21Z">
        <w:r>
          <w:rPr/>
          <w:t>if i ==10:</w:t>
        </w:r>
      </w:ins>
    </w:p>
    <w:p>
      <w:pPr>
        <w:pStyle w:val="Normal"/>
        <w:spacing w:before="360" w:after="120"/>
        <w:rPr/>
      </w:pPr>
      <w:ins w:id="48" w:author="Unknown Author" w:date="2019-01-27T15:17:21Z">
        <w:r>
          <w:rPr/>
          <w:t xml:space="preserve">            </w:t>
        </w:r>
      </w:ins>
      <w:ins w:id="49" w:author="Unknown Author" w:date="2019-01-27T15:17:21Z">
        <w:r>
          <w:rPr/>
          <w:t>if j in star_record[i]:</w:t>
        </w:r>
      </w:ins>
    </w:p>
    <w:p>
      <w:pPr>
        <w:pStyle w:val="Normal"/>
        <w:spacing w:before="360" w:after="120"/>
        <w:rPr/>
      </w:pPr>
      <w:ins w:id="50" w:author="Unknown Author" w:date="2019-01-27T15:17:21Z">
        <w:r>
          <w:rPr/>
          <w:t xml:space="preserve">                </w:t>
        </w:r>
      </w:ins>
      <w:ins w:id="51" w:author="Unknown Author" w:date="2019-01-27T15:17:21Z">
        <w:r>
          <w:rPr/>
          <w:t xml:space="preserve">sys.stdout.write(str(star)) </w:t>
        </w:r>
      </w:ins>
    </w:p>
    <w:p>
      <w:pPr>
        <w:pStyle w:val="Normal"/>
        <w:spacing w:before="360" w:after="120"/>
        <w:rPr/>
      </w:pPr>
      <w:ins w:id="52" w:author="Unknown Author" w:date="2019-01-27T15:17:21Z">
        <w:r>
          <w:rPr/>
          <w:t xml:space="preserve">            </w:t>
        </w:r>
      </w:ins>
      <w:ins w:id="53" w:author="Unknown Author" w:date="2019-01-27T15:17:21Z">
        <w:r>
          <w:rPr/>
          <w:t>else:</w:t>
        </w:r>
      </w:ins>
    </w:p>
    <w:p>
      <w:pPr>
        <w:pStyle w:val="Normal"/>
        <w:spacing w:before="360" w:after="120"/>
        <w:rPr/>
      </w:pPr>
      <w:ins w:id="54" w:author="Unknown Author" w:date="2019-01-27T15:17:21Z">
        <w:r>
          <w:rPr/>
          <w:t xml:space="preserve">                </w:t>
        </w:r>
      </w:ins>
      <w:ins w:id="55" w:author="Unknown Author" w:date="2019-01-27T15:17:21Z">
        <w:r>
          <w:rPr/>
          <w:t>sys.stdout.write(str(dash))</w:t>
        </w:r>
      </w:ins>
    </w:p>
    <w:p>
      <w:pPr>
        <w:pStyle w:val="Normal"/>
        <w:spacing w:before="360" w:after="120"/>
        <w:rPr/>
      </w:pPr>
      <w:ins w:id="56" w:author="Unknown Author" w:date="2019-01-27T15:17:21Z">
        <w:r>
          <w:rPr/>
          <w:t xml:space="preserve">            </w:t>
        </w:r>
      </w:ins>
      <w:ins w:id="57" w:author="Unknown Author" w:date="2019-01-27T15:17:21Z">
        <w:r>
          <w:rPr/>
          <w:t>if j==59:</w:t>
        </w:r>
      </w:ins>
    </w:p>
    <w:p>
      <w:pPr>
        <w:pStyle w:val="Normal"/>
        <w:spacing w:before="360" w:after="120"/>
        <w:rPr/>
      </w:pPr>
      <w:ins w:id="58" w:author="Unknown Author" w:date="2019-01-27T15:17:21Z">
        <w:r>
          <w:rPr/>
          <w:t xml:space="preserve">                </w:t>
        </w:r>
      </w:ins>
      <w:ins w:id="59" w:author="Unknown Author" w:date="2019-01-27T15:17:21Z">
        <w:r>
          <w:rPr/>
          <w:t>print'\r'</w:t>
        </w:r>
      </w:ins>
    </w:p>
    <w:p>
      <w:pPr>
        <w:pStyle w:val="Normal"/>
        <w:spacing w:before="360" w:after="120"/>
        <w:rPr/>
      </w:pPr>
      <w:ins w:id="60" w:author="Unknown Author" w:date="2019-01-27T15:17:21Z">
        <w:r>
          <w:rPr/>
          <w:t xml:space="preserve">        </w:t>
        </w:r>
      </w:ins>
      <w:ins w:id="61" w:author="Unknown Author" w:date="2019-01-27T15:17:21Z">
        <w:r>
          <w:rPr/>
          <w:t>else:</w:t>
        </w:r>
      </w:ins>
    </w:p>
    <w:p>
      <w:pPr>
        <w:pStyle w:val="Normal"/>
        <w:spacing w:before="360" w:after="120"/>
        <w:rPr/>
      </w:pPr>
      <w:ins w:id="62" w:author="Unknown Author" w:date="2019-01-27T15:17:21Z">
        <w:r>
          <w:rPr/>
          <w:t xml:space="preserve">            </w:t>
        </w:r>
      </w:ins>
    </w:p>
    <w:p>
      <w:pPr>
        <w:pStyle w:val="Normal"/>
        <w:spacing w:before="360" w:after="120"/>
        <w:rPr/>
      </w:pPr>
      <w:ins w:id="63" w:author="Unknown Author" w:date="2019-01-27T15:17:21Z">
        <w:r>
          <w:rPr/>
          <w:t xml:space="preserve">            </w:t>
        </w:r>
      </w:ins>
      <w:ins w:id="64" w:author="Unknown Author" w:date="2019-01-27T15:17:21Z">
        <w:r>
          <w:rPr/>
          <w:t>if j in star_record[i]:</w:t>
        </w:r>
      </w:ins>
    </w:p>
    <w:p>
      <w:pPr>
        <w:pStyle w:val="Normal"/>
        <w:spacing w:before="360" w:after="120"/>
        <w:rPr/>
      </w:pPr>
      <w:ins w:id="65" w:author="Unknown Author" w:date="2019-01-27T15:17:21Z">
        <w:r>
          <w:rPr/>
          <w:t xml:space="preserve">                </w:t>
        </w:r>
      </w:ins>
      <w:ins w:id="66" w:author="Unknown Author" w:date="2019-01-27T15:17:21Z">
        <w:r>
          <w:rPr/>
          <w:t xml:space="preserve">sys.stdout.write(str(star)) </w:t>
        </w:r>
      </w:ins>
    </w:p>
    <w:p>
      <w:pPr>
        <w:pStyle w:val="Normal"/>
        <w:spacing w:before="360" w:after="120"/>
        <w:rPr/>
      </w:pPr>
      <w:ins w:id="67" w:author="Unknown Author" w:date="2019-01-27T15:17:21Z">
        <w:r>
          <w:rPr/>
          <w:t xml:space="preserve">            </w:t>
        </w:r>
      </w:ins>
      <w:ins w:id="68" w:author="Unknown Author" w:date="2019-01-27T15:17:21Z">
        <w:r>
          <w:rPr/>
          <w:t>else:</w:t>
        </w:r>
      </w:ins>
    </w:p>
    <w:p>
      <w:pPr>
        <w:pStyle w:val="Normal"/>
        <w:spacing w:before="360" w:after="120"/>
        <w:rPr/>
      </w:pPr>
      <w:ins w:id="69" w:author="Unknown Author" w:date="2019-01-27T15:17:21Z">
        <w:r>
          <w:rPr/>
          <w:t xml:space="preserve">                </w:t>
        </w:r>
      </w:ins>
      <w:ins w:id="70" w:author="Unknown Author" w:date="2019-01-27T15:17:21Z">
        <w:r>
          <w:rPr/>
          <w:t>sys.stdout.write(str(space))</w:t>
        </w:r>
      </w:ins>
    </w:p>
    <w:p>
      <w:pPr>
        <w:pStyle w:val="Normal"/>
        <w:spacing w:before="360" w:after="120"/>
        <w:rPr/>
      </w:pPr>
      <w:ins w:id="71" w:author="Unknown Author" w:date="2019-01-27T15:17:21Z">
        <w:r>
          <w:rPr/>
          <w:t xml:space="preserve">            </w:t>
        </w:r>
      </w:ins>
      <w:ins w:id="72" w:author="Unknown Author" w:date="2019-01-27T15:17:21Z">
        <w:r>
          <w:rPr/>
          <w:t>if j==59:</w:t>
        </w:r>
      </w:ins>
    </w:p>
    <w:p>
      <w:pPr>
        <w:pStyle w:val="Normal"/>
        <w:spacing w:before="360" w:after="120"/>
        <w:rPr/>
      </w:pPr>
      <w:ins w:id="73" w:author="Unknown Author" w:date="2019-01-27T15:17:21Z">
        <w:r>
          <w:rPr/>
          <w:t xml:space="preserve">                </w:t>
        </w:r>
      </w:ins>
      <w:ins w:id="74" w:author="Unknown Author" w:date="2019-01-27T15:17:21Z">
        <w:r>
          <w:rPr/>
          <w:t>print'\r'</w:t>
        </w:r>
      </w:ins>
    </w:p>
    <w:p>
      <w:pPr>
        <w:pStyle w:val="Heading1"/>
        <w:spacing w:before="360" w:after="120"/>
        <w:rPr/>
      </w:pPr>
      <w:r>
        <w:rPr/>
      </w:r>
    </w:p>
    <w:p>
      <w:pPr>
        <w:pStyle w:val="Heading1"/>
        <w:spacing w:before="360" w:after="120"/>
        <w:rPr/>
      </w:pPr>
      <w:r>
        <w:rPr/>
      </w:r>
    </w:p>
    <w:p>
      <w:pPr>
        <w:pStyle w:val="Heading1"/>
        <w:spacing w:before="360" w:after="120"/>
        <w:rPr/>
      </w:pPr>
      <w:r>
        <w:rPr/>
      </w:r>
    </w:p>
    <w:p>
      <w:pPr>
        <w:pStyle w:val="Heading1"/>
        <w:spacing w:before="360" w:after="120"/>
        <w:rPr/>
      </w:pPr>
      <w:bookmarkStart w:id="7" w:name="_Toc476836091"/>
      <w:r>
        <w:rPr/>
        <w:t>Problem 3</w:t>
      </w:r>
      <w:bookmarkEnd w:id="7"/>
    </w:p>
    <w:p>
      <w:pPr>
        <w:pStyle w:val="Normal"/>
        <w:spacing w:before="0" w:after="240"/>
        <w:rPr/>
      </w:pPr>
      <w:r>
        <w:rPr/>
        <w:t xml:space="preserve">Write a Python program named </w:t>
      </w:r>
      <w:r>
        <w:rPr>
          <w:b/>
        </w:rPr>
        <w:t>m04p04.py</w:t>
      </w:r>
      <w:r>
        <w:rPr/>
        <w:t xml:space="preserve"> that takes a single parameter, a file name, and displays information about the file using the following format:</w:t>
      </w:r>
    </w:p>
    <w:p>
      <w:pPr>
        <w:pStyle w:val="PreformattedText"/>
        <w:spacing w:lineRule="auto" w:line="276"/>
        <w:rPr>
          <w:rFonts w:ascii="Courier New" w:hAnsi="Courier New"/>
          <w:sz w:val="18"/>
        </w:rPr>
      </w:pPr>
      <w:r>
        <w:rPr>
          <w:rFonts w:ascii="Courier New" w:hAnsi="Courier New"/>
          <w:sz w:val="22"/>
          <w:szCs w:val="24"/>
        </w:rPr>
        <w:t>File Name: some_file_name</w:t>
      </w:r>
    </w:p>
    <w:p>
      <w:pPr>
        <w:pStyle w:val="PreformattedText"/>
        <w:spacing w:lineRule="auto" w:line="276"/>
        <w:rPr>
          <w:rFonts w:ascii="Courier New" w:hAnsi="Courier New"/>
          <w:sz w:val="18"/>
        </w:rPr>
      </w:pPr>
      <w:r>
        <w:rPr>
          <w:rFonts w:ascii="Courier New" w:hAnsi="Courier New"/>
          <w:sz w:val="22"/>
          <w:szCs w:val="24"/>
        </w:rPr>
        <w:t>File Size: 123</w:t>
      </w:r>
    </w:p>
    <w:p>
      <w:pPr>
        <w:pStyle w:val="PreformattedText"/>
        <w:spacing w:lineRule="auto" w:line="276"/>
        <w:rPr>
          <w:rFonts w:ascii="Courier New" w:hAnsi="Courier New"/>
          <w:sz w:val="18"/>
        </w:rPr>
      </w:pPr>
      <w:r>
        <w:rPr>
          <w:rFonts w:ascii="Courier New" w:hAnsi="Courier New"/>
          <w:sz w:val="22"/>
          <w:szCs w:val="24"/>
        </w:rPr>
        <w:t>Inode    : 2498755</w:t>
      </w:r>
    </w:p>
    <w:p>
      <w:pPr>
        <w:pStyle w:val="PreformattedText"/>
        <w:spacing w:lineRule="auto" w:line="276"/>
        <w:rPr/>
      </w:pPr>
      <w:r>
        <w:rPr>
          <w:rFonts w:ascii="Courier New" w:hAnsi="Courier New"/>
          <w:sz w:val="22"/>
          <w:szCs w:val="24"/>
        </w:rPr>
        <w:t>Last Mod : Tue Jan  8 07:00:53 2016</w:t>
      </w:r>
    </w:p>
    <w:p>
      <w:pPr>
        <w:pStyle w:val="PreformattedText"/>
        <w:spacing w:lineRule="auto" w:line="276"/>
        <w:rPr>
          <w:rFonts w:ascii="Courier New" w:hAnsi="Courier New"/>
          <w:sz w:val="18"/>
          <w:szCs w:val="24"/>
        </w:rPr>
      </w:pPr>
      <w:r>
        <w:rPr>
          <w:rFonts w:ascii="Courier New" w:hAnsi="Courier New"/>
          <w:sz w:val="18"/>
          <w:szCs w:val="24"/>
        </w:rPr>
      </w:r>
    </w:p>
    <w:p>
      <w:pPr>
        <w:pStyle w:val="PreformattedText"/>
        <w:spacing w:lineRule="auto" w:line="276"/>
        <w:rPr>
          <w:rFonts w:ascii="Courier New" w:hAnsi="Courier New"/>
          <w:sz w:val="18"/>
          <w:szCs w:val="24"/>
        </w:rPr>
      </w:pPr>
      <w:r>
        <w:rPr>
          <w:rFonts w:ascii="Courier New" w:hAnsi="Courier New"/>
          <w:sz w:val="18"/>
          <w:szCs w:val="24"/>
        </w:rPr>
      </w:r>
    </w:p>
    <w:p>
      <w:pPr>
        <w:pStyle w:val="PreformattedText"/>
        <w:spacing w:lineRule="auto" w:line="276"/>
        <w:rPr>
          <w:rFonts w:ascii="Courier New" w:hAnsi="Courier New"/>
          <w:sz w:val="18"/>
          <w:szCs w:val="24"/>
        </w:rPr>
      </w:pPr>
      <w:r>
        <w:rPr>
          <w:rFonts w:ascii="Courier New" w:hAnsi="Courier New"/>
          <w:sz w:val="18"/>
          <w:szCs w:val="24"/>
        </w:rPr>
      </w:r>
    </w:p>
    <w:p>
      <w:pPr>
        <w:pStyle w:val="PreformattedText"/>
        <w:spacing w:lineRule="auto" w:line="276"/>
        <w:rPr/>
      </w:pPr>
      <w:ins w:id="75" w:author="Unknown Author" w:date="2019-01-27T11:37:16Z">
        <w:r>
          <w:rPr>
            <w:rFonts w:ascii="Courier New" w:hAnsi="Courier New"/>
            <w:sz w:val="18"/>
            <w:szCs w:val="24"/>
          </w:rPr>
          <w:t>import os,sys</w:t>
        </w:r>
      </w:ins>
    </w:p>
    <w:p>
      <w:pPr>
        <w:pStyle w:val="PreformattedText"/>
        <w:spacing w:lineRule="auto" w:line="276"/>
        <w:rPr/>
      </w:pPr>
      <w:ins w:id="76" w:author="Unknown Author" w:date="2019-01-27T11:37:16Z">
        <w:r>
          <w:rPr>
            <w:rFonts w:ascii="Courier New" w:hAnsi="Courier New"/>
            <w:sz w:val="18"/>
            <w:szCs w:val="24"/>
          </w:rPr>
          <w:t>import stat</w:t>
        </w:r>
      </w:ins>
    </w:p>
    <w:p>
      <w:pPr>
        <w:pStyle w:val="PreformattedText"/>
        <w:spacing w:lineRule="auto" w:line="276"/>
        <w:rPr/>
      </w:pPr>
      <w:ins w:id="77" w:author="Unknown Author" w:date="2019-01-27T11:37:16Z">
        <w:r>
          <w:rPr>
            <w:rFonts w:ascii="Courier New" w:hAnsi="Courier New"/>
            <w:sz w:val="18"/>
            <w:szCs w:val="24"/>
          </w:rPr>
          <w:t>import time</w:t>
        </w:r>
      </w:ins>
    </w:p>
    <w:p>
      <w:pPr>
        <w:pStyle w:val="PreformattedText"/>
        <w:spacing w:lineRule="auto" w:line="276"/>
        <w:rPr>
          <w:rFonts w:ascii="Courier New" w:hAnsi="Courier New"/>
          <w:sz w:val="18"/>
          <w:szCs w:val="24"/>
        </w:rPr>
      </w:pPr>
      <w:r>
        <w:rPr>
          <w:rFonts w:ascii="Courier New" w:hAnsi="Courier New"/>
          <w:sz w:val="18"/>
          <w:szCs w:val="24"/>
        </w:rPr>
      </w:r>
    </w:p>
    <w:p>
      <w:pPr>
        <w:pStyle w:val="PreformattedText"/>
        <w:spacing w:lineRule="auto" w:line="276"/>
        <w:rPr/>
      </w:pPr>
      <w:ins w:id="78" w:author="Unknown Author" w:date="2019-01-27T11:37:16Z">
        <w:r>
          <w:rPr>
            <w:rFonts w:ascii="Courier New" w:hAnsi="Courier New"/>
            <w:sz w:val="18"/>
            <w:szCs w:val="24"/>
          </w:rPr>
          <w:t>if len (sys.argv)&lt;2:</w:t>
        </w:r>
      </w:ins>
    </w:p>
    <w:p>
      <w:pPr>
        <w:pStyle w:val="PreformattedText"/>
        <w:spacing w:lineRule="auto" w:line="276"/>
        <w:rPr/>
      </w:pPr>
      <w:ins w:id="79" w:author="Unknown Author" w:date="2019-01-27T11:37:16Z">
        <w:r>
          <w:rPr>
            <w:rFonts w:ascii="Courier New" w:hAnsi="Courier New"/>
            <w:sz w:val="18"/>
            <w:szCs w:val="24"/>
          </w:rPr>
          <w:t xml:space="preserve">    </w:t>
        </w:r>
      </w:ins>
      <w:ins w:id="80" w:author="Unknown Author" w:date="2019-01-27T11:37:16Z">
        <w:r>
          <w:rPr>
            <w:rFonts w:ascii="Courier New" w:hAnsi="Courier New"/>
            <w:sz w:val="18"/>
            <w:szCs w:val="24"/>
          </w:rPr>
          <w:t>print "need one file name"</w:t>
        </w:r>
      </w:ins>
    </w:p>
    <w:p>
      <w:pPr>
        <w:pStyle w:val="PreformattedText"/>
        <w:spacing w:lineRule="auto" w:line="276"/>
        <w:rPr/>
      </w:pPr>
      <w:ins w:id="81" w:author="Unknown Author" w:date="2019-01-27T11:37:16Z">
        <w:r>
          <w:rPr>
            <w:rFonts w:ascii="Courier New" w:hAnsi="Courier New"/>
            <w:sz w:val="18"/>
            <w:szCs w:val="24"/>
          </w:rPr>
          <w:t xml:space="preserve">    </w:t>
        </w:r>
      </w:ins>
      <w:ins w:id="82" w:author="Unknown Author" w:date="2019-01-27T11:37:16Z">
        <w:r>
          <w:rPr>
            <w:rFonts w:ascii="Courier New" w:hAnsi="Courier New"/>
            <w:sz w:val="18"/>
            <w:szCs w:val="24"/>
          </w:rPr>
          <w:t>sys.exit(-1)</w:t>
        </w:r>
      </w:ins>
    </w:p>
    <w:p>
      <w:pPr>
        <w:pStyle w:val="PreformattedText"/>
        <w:spacing w:lineRule="auto" w:line="276"/>
        <w:rPr/>
      </w:pPr>
      <w:ins w:id="83" w:author="Unknown Author" w:date="2019-01-27T11:37:16Z">
        <w:r>
          <w:rPr>
            <w:rFonts w:ascii="Courier New" w:hAnsi="Courier New"/>
            <w:sz w:val="18"/>
            <w:szCs w:val="24"/>
          </w:rPr>
          <w:t>else:</w:t>
        </w:r>
      </w:ins>
    </w:p>
    <w:p>
      <w:pPr>
        <w:pStyle w:val="PreformattedText"/>
        <w:spacing w:lineRule="auto" w:line="276"/>
        <w:rPr/>
      </w:pPr>
      <w:ins w:id="84" w:author="Unknown Author" w:date="2019-01-27T11:37:16Z">
        <w:r>
          <w:rPr>
            <w:rFonts w:ascii="Courier New" w:hAnsi="Courier New"/>
            <w:sz w:val="18"/>
            <w:szCs w:val="24"/>
          </w:rPr>
          <w:t xml:space="preserve">    </w:t>
        </w:r>
      </w:ins>
      <w:ins w:id="85" w:author="Unknown Author" w:date="2019-01-27T11:37:16Z">
        <w:r>
          <w:rPr>
            <w:rFonts w:ascii="Courier New" w:hAnsi="Courier New"/>
            <w:sz w:val="18"/>
            <w:szCs w:val="24"/>
          </w:rPr>
          <w:t>filename=sys.argv[1]</w:t>
        </w:r>
      </w:ins>
    </w:p>
    <w:p>
      <w:pPr>
        <w:pStyle w:val="PreformattedText"/>
        <w:spacing w:lineRule="auto" w:line="276"/>
        <w:rPr/>
      </w:pPr>
      <w:ins w:id="86" w:author="Unknown Author" w:date="2019-01-27T11:37:16Z">
        <w:r>
          <w:rPr>
            <w:rFonts w:ascii="Courier New" w:hAnsi="Courier New"/>
            <w:sz w:val="18"/>
            <w:szCs w:val="24"/>
          </w:rPr>
          <w:t xml:space="preserve">    </w:t>
        </w:r>
      </w:ins>
      <w:ins w:id="87" w:author="Unknown Author" w:date="2019-01-27T11:37:16Z">
        <w:r>
          <w:rPr>
            <w:rFonts w:ascii="Courier New" w:hAnsi="Courier New"/>
            <w:sz w:val="18"/>
            <w:szCs w:val="24"/>
          </w:rPr>
          <w:t>print """File Name: %s""" % (filename)</w:t>
        </w:r>
      </w:ins>
    </w:p>
    <w:p>
      <w:pPr>
        <w:pStyle w:val="PreformattedText"/>
        <w:spacing w:lineRule="auto" w:line="276"/>
        <w:rPr/>
      </w:pPr>
      <w:ins w:id="88" w:author="Unknown Author" w:date="2019-01-27T11:37:16Z">
        <w:r>
          <w:rPr>
            <w:rFonts w:ascii="Courier New" w:hAnsi="Courier New"/>
            <w:sz w:val="18"/>
            <w:szCs w:val="24"/>
          </w:rPr>
          <w:t xml:space="preserve">    </w:t>
        </w:r>
      </w:ins>
      <w:ins w:id="89" w:author="Unknown Author" w:date="2019-01-27T11:37:16Z">
        <w:r>
          <w:rPr>
            <w:rFonts w:ascii="Courier New" w:hAnsi="Courier New"/>
            <w:sz w:val="18"/>
            <w:szCs w:val="24"/>
          </w:rPr>
          <w:t>print """File Size: %s""" % (os.stat(filename).st_size)</w:t>
        </w:r>
      </w:ins>
    </w:p>
    <w:p>
      <w:pPr>
        <w:pStyle w:val="PreformattedText"/>
        <w:spacing w:lineRule="auto" w:line="276"/>
        <w:rPr/>
      </w:pPr>
      <w:ins w:id="90" w:author="Unknown Author" w:date="2019-01-27T11:37:16Z">
        <w:r>
          <w:rPr>
            <w:rFonts w:ascii="Courier New" w:hAnsi="Courier New"/>
            <w:sz w:val="18"/>
            <w:szCs w:val="24"/>
          </w:rPr>
          <w:t xml:space="preserve">    </w:t>
        </w:r>
      </w:ins>
      <w:ins w:id="91" w:author="Unknown Author" w:date="2019-01-27T11:37:16Z">
        <w:r>
          <w:rPr>
            <w:rFonts w:ascii="Courier New" w:hAnsi="Courier New"/>
            <w:sz w:val="18"/>
            <w:szCs w:val="24"/>
          </w:rPr>
          <w:t>print """Inode    : %s""" % (os.stat(filename).st_ino)</w:t>
        </w:r>
      </w:ins>
    </w:p>
    <w:p>
      <w:pPr>
        <w:pStyle w:val="PreformattedText"/>
        <w:spacing w:lineRule="auto" w:line="276"/>
        <w:rPr/>
      </w:pPr>
      <w:ins w:id="92" w:author="Unknown Author" w:date="2019-01-27T11:37:16Z">
        <w:r>
          <w:rPr>
            <w:rFonts w:ascii="Courier New" w:hAnsi="Courier New"/>
            <w:sz w:val="18"/>
            <w:szCs w:val="24"/>
          </w:rPr>
          <w:t xml:space="preserve">    </w:t>
        </w:r>
      </w:ins>
      <w:ins w:id="93" w:author="Unknown Author" w:date="2019-01-27T11:37:16Z">
        <w:r>
          <w:rPr>
            <w:rFonts w:ascii="Courier New" w:hAnsi="Courier New"/>
            <w:sz w:val="18"/>
            <w:szCs w:val="24"/>
          </w:rPr>
          <w:t>tm=os.stat(filename).st_mtime</w:t>
        </w:r>
      </w:ins>
    </w:p>
    <w:p>
      <w:pPr>
        <w:pStyle w:val="PreformattedText"/>
        <w:spacing w:lineRule="auto" w:line="276"/>
        <w:rPr/>
      </w:pPr>
      <w:ins w:id="94" w:author="Unknown Author" w:date="2019-01-27T11:37:16Z">
        <w:r>
          <w:rPr>
            <w:rFonts w:ascii="Courier New" w:hAnsi="Courier New"/>
            <w:sz w:val="18"/>
            <w:szCs w:val="24"/>
          </w:rPr>
          <w:t xml:space="preserve">    </w:t>
        </w:r>
      </w:ins>
      <w:ins w:id="95" w:author="Unknown Author" w:date="2019-01-27T11:37:16Z">
        <w:r>
          <w:rPr>
            <w:rFonts w:ascii="Courier New" w:hAnsi="Courier New"/>
            <w:sz w:val="18"/>
            <w:szCs w:val="24"/>
          </w:rPr>
          <w:t xml:space="preserve">print """Last Mod : %s""" % (time.ctime(tm))  </w:t>
        </w:r>
      </w:ins>
    </w:p>
    <w:p>
      <w:pPr>
        <w:pStyle w:val="PreformattedText"/>
        <w:spacing w:lineRule="auto" w:line="276"/>
        <w:rPr/>
      </w:pPr>
      <w:ins w:id="96" w:author="Unknown Author" w:date="2019-01-27T11:37:16Z">
        <w:r>
          <w:rPr>
            <w:rFonts w:ascii="Courier New" w:hAnsi="Courier New"/>
            <w:sz w:val="18"/>
            <w:szCs w:val="24"/>
          </w:rPr>
          <w:t xml:space="preserve">     </w:t>
        </w:r>
      </w:ins>
    </w:p>
    <w:p>
      <w:pPr>
        <w:pStyle w:val="PreformattedText"/>
        <w:spacing w:lineRule="auto" w:line="276"/>
        <w:rPr/>
      </w:pPr>
      <w:ins w:id="97" w:author="Unknown Author" w:date="2019-01-27T11:37:16Z">
        <w:r>
          <w:rPr>
            <w:rFonts w:ascii="Courier New" w:hAnsi="Courier New"/>
            <w:sz w:val="18"/>
            <w:szCs w:val="24"/>
          </w:rPr>
          <w:t xml:space="preserve">    </w:t>
        </w:r>
      </w:ins>
    </w:p>
    <w:p>
      <w:pPr>
        <w:pStyle w:val="PreformattedText"/>
        <w:spacing w:lineRule="auto" w:line="276"/>
        <w:rPr>
          <w:rFonts w:ascii="Courier New" w:hAnsi="Courier New"/>
          <w:sz w:val="18"/>
          <w:szCs w:val="24"/>
        </w:rPr>
      </w:pPr>
      <w:r>
        <w:rPr>
          <w:rFonts w:ascii="Courier New" w:hAnsi="Courier New"/>
          <w:sz w:val="18"/>
          <w:szCs w:val="24"/>
        </w:rPr>
      </w:r>
    </w:p>
    <w:p>
      <w:pPr>
        <w:pStyle w:val="PreformattedText"/>
        <w:spacing w:lineRule="auto" w:line="276"/>
        <w:rPr/>
      </w:pPr>
      <w:ins w:id="98" w:author="Unknown Author" w:date="2019-01-27T11:37:16Z">
        <w:r>
          <w:rPr>
            <w:rFonts w:ascii="Courier New" w:hAnsi="Courier New"/>
            <w:sz w:val="18"/>
            <w:szCs w:val="24"/>
          </w:rPr>
          <w:t>#stat.ST_SIZE</w:t>
        </w:r>
      </w:ins>
    </w:p>
    <w:p>
      <w:pPr>
        <w:pStyle w:val="PreformattedText"/>
        <w:spacing w:lineRule="auto" w:line="276"/>
        <w:rPr/>
      </w:pPr>
      <w:ins w:id="99" w:author="Unknown Author" w:date="2019-01-27T11:37:16Z">
        <w:r>
          <w:rPr>
            <w:rFonts w:ascii="Courier New" w:hAnsi="Courier New"/>
            <w:sz w:val="18"/>
            <w:szCs w:val="24"/>
          </w:rPr>
          <w:t>#Size in bytes of a plain file; amount of data waiting on some special files.</w:t>
        </w:r>
      </w:ins>
    </w:p>
    <w:p>
      <w:pPr>
        <w:pStyle w:val="PreformattedText"/>
        <w:spacing w:lineRule="auto" w:line="276"/>
        <w:rPr/>
      </w:pPr>
      <w:ins w:id="100" w:author="Unknown Author" w:date="2019-01-27T11:37:16Z">
        <w:r>
          <w:rPr>
            <w:rFonts w:ascii="Courier New" w:hAnsi="Courier New"/>
            <w:sz w:val="18"/>
            <w:szCs w:val="24"/>
          </w:rPr>
          <w:t>#stat.ST_MTIME</w:t>
        </w:r>
      </w:ins>
    </w:p>
    <w:p>
      <w:pPr>
        <w:pStyle w:val="PreformattedText"/>
        <w:spacing w:lineRule="auto" w:line="276"/>
        <w:rPr/>
      </w:pPr>
      <w:ins w:id="101" w:author="Unknown Author" w:date="2019-01-27T11:37:16Z">
        <w:r>
          <w:rPr>
            <w:rFonts w:ascii="Courier New" w:hAnsi="Courier New"/>
            <w:sz w:val="18"/>
            <w:szCs w:val="24"/>
          </w:rPr>
          <w:t>#Time of last modification.</w:t>
        </w:r>
      </w:ins>
    </w:p>
    <w:p>
      <w:pPr>
        <w:pStyle w:val="PreformattedText"/>
        <w:spacing w:lineRule="auto" w:line="276"/>
        <w:rPr/>
      </w:pPr>
      <w:ins w:id="102" w:author="Unknown Author" w:date="2019-01-27T11:37:16Z">
        <w:r>
          <w:rPr>
            <w:rFonts w:ascii="Courier New" w:hAnsi="Courier New"/>
            <w:sz w:val="18"/>
            <w:szCs w:val="24"/>
          </w:rPr>
          <w:t>#stat.ST_INO</w:t>
        </w:r>
      </w:ins>
    </w:p>
    <w:p>
      <w:pPr>
        <w:pStyle w:val="PreformattedText"/>
        <w:spacing w:lineRule="auto" w:line="276"/>
        <w:rPr/>
      </w:pPr>
      <w:ins w:id="103" w:author="Unknown Author" w:date="2019-01-27T11:37:16Z">
        <w:r>
          <w:rPr>
            <w:rFonts w:ascii="Courier New" w:hAnsi="Courier New"/>
            <w:sz w:val="18"/>
            <w:szCs w:val="24"/>
          </w:rPr>
          <w:t>#Inode number.</w:t>
        </w:r>
      </w:ins>
    </w:p>
    <w:p>
      <w:pPr>
        <w:pStyle w:val="PreformattedText"/>
        <w:spacing w:lineRule="auto" w:line="276"/>
        <w:rPr/>
      </w:pPr>
      <w:ins w:id="104" w:author="Unknown Author" w:date="2019-01-27T11:37:16Z">
        <w:r>
          <w:rPr>
            <w:rFonts w:ascii="Courier New" w:hAnsi="Courier New"/>
            <w:sz w:val="18"/>
            <w:szCs w:val="24"/>
          </w:rPr>
          <w:t>#format of time in python</w:t>
        </w:r>
      </w:ins>
    </w:p>
    <w:p>
      <w:pPr>
        <w:pStyle w:val="PreformattedText"/>
        <w:spacing w:lineRule="auto" w:line="276"/>
        <w:rPr/>
      </w:pPr>
      <w:ins w:id="105" w:author="Unknown Author" w:date="2019-01-27T11:37:16Z">
        <w:r>
          <w:rPr>
            <w:rFonts w:ascii="Courier New" w:hAnsi="Courier New"/>
            <w:sz w:val="18"/>
            <w:szCs w:val="24"/>
          </w:rPr>
          <w:t xml:space="preserve"> </w:t>
        </w:r>
      </w:ins>
      <w:ins w:id="106" w:author="Unknown Author" w:date="2019-01-27T11:37:16Z">
        <w:r>
          <w:rPr>
            <w:rFonts w:ascii="Courier New" w:hAnsi="Courier New"/>
            <w:sz w:val="18"/>
            <w:szCs w:val="24"/>
          </w:rPr>
          <w:t>#print utmp.ut_time        (float number for time in  seconds)</w:t>
        </w:r>
      </w:ins>
    </w:p>
    <w:p>
      <w:pPr>
        <w:pStyle w:val="PreformattedText"/>
        <w:spacing w:lineRule="auto" w:line="276"/>
        <w:rPr/>
      </w:pPr>
      <w:ins w:id="107" w:author="Unknown Author" w:date="2019-01-27T11:37:16Z">
        <w:r>
          <w:rPr>
            <w:rFonts w:ascii="Courier New" w:hAnsi="Courier New"/>
            <w:sz w:val="18"/>
            <w:szCs w:val="24"/>
          </w:rPr>
          <w:t xml:space="preserve"> </w:t>
        </w:r>
      </w:ins>
      <w:ins w:id="108" w:author="Unknown Author" w:date="2019-01-27T11:37:16Z">
        <w:r>
          <w:rPr>
            <w:rFonts w:ascii="Courier New" w:hAnsi="Courier New"/>
            <w:sz w:val="18"/>
            <w:szCs w:val="24"/>
          </w:rPr>
          <w:t>#print time.ctime(utmp.ut_time)  (convert seconds to  time)</w:t>
        </w:r>
      </w:ins>
    </w:p>
    <w:p>
      <w:pPr>
        <w:pStyle w:val="PreformattedText"/>
        <w:spacing w:lineRule="auto" w:line="276"/>
        <w:rPr/>
      </w:pPr>
      <w:ins w:id="109" w:author="Unknown Author" w:date="2019-01-27T11:37:16Z">
        <w:r>
          <w:rPr>
            <w:rFonts w:ascii="Courier New" w:hAnsi="Courier New"/>
            <w:sz w:val="18"/>
            <w:szCs w:val="24"/>
          </w:rPr>
          <w:t xml:space="preserve"> </w:t>
        </w:r>
      </w:ins>
      <w:ins w:id="110" w:author="Unknown Author" w:date="2019-01-27T11:37:16Z">
        <w:r>
          <w:rPr>
            <w:rFonts w:ascii="Courier New" w:hAnsi="Courier New"/>
            <w:sz w:val="18"/>
            <w:szCs w:val="24"/>
          </w:rPr>
          <w:t>#print time.strptime(time.ctime(utmp.ut_time)) (time in structure)</w:t>
        </w:r>
      </w:ins>
    </w:p>
    <w:p>
      <w:pPr>
        <w:pStyle w:val="PreformattedText"/>
        <w:spacing w:lineRule="auto" w:line="276"/>
        <w:rPr/>
      </w:pPr>
      <w:ins w:id="111" w:author="Unknown Author" w:date="2019-01-27T11:37:16Z">
        <w:r>
          <w:rPr>
            <w:rFonts w:ascii="Courier New" w:hAnsi="Courier New"/>
            <w:sz w:val="18"/>
            <w:szCs w:val="24"/>
          </w:rPr>
          <w:t xml:space="preserve"> </w:t>
        </w:r>
      </w:ins>
      <w:ins w:id="112" w:author="Unknown Author" w:date="2019-01-27T11:37:16Z">
        <w:r>
          <w:rPr>
            <w:rFonts w:ascii="Courier New" w:hAnsi="Courier New"/>
            <w:sz w:val="18"/>
            <w:szCs w:val="24"/>
          </w:rPr>
          <w:t>#print time.strftime('%Y-%m-%d %H:%M:%S',time.strptime(time.ctime(utmp.ut_time)) (time in format)</w:t>
        </w:r>
      </w:ins>
    </w:p>
    <w:p>
      <w:pPr>
        <w:pStyle w:val="PreformattedText"/>
        <w:spacing w:lineRule="auto" w:line="276"/>
        <w:rPr/>
      </w:pPr>
      <w:ins w:id="113" w:author="Unknown Author" w:date="2019-01-27T11:37:16Z">
        <w:r>
          <w:rPr>
            <w:rFonts w:ascii="Courier New" w:hAnsi="Courier New"/>
            <w:sz w:val="18"/>
            <w:szCs w:val="24"/>
          </w:rPr>
          <w:t xml:space="preserve"> </w:t>
        </w:r>
      </w:ins>
      <w:ins w:id="114" w:author="Unknown Author" w:date="2019-01-27T11:37:16Z">
        <w:r>
          <w:rPr>
            <w:rFonts w:ascii="Courier New" w:hAnsi="Courier New"/>
            <w:sz w:val="18"/>
            <w:szCs w:val="24"/>
          </w:rPr>
          <w:t># (time.strftime('%Y-%m-%d %H:%M:%S',time.strptime(time.ctime(utmp.ut_time)))</w:t>
        </w:r>
      </w:ins>
    </w:p>
    <w:p>
      <w:pPr>
        <w:pStyle w:val="Heading1"/>
        <w:spacing w:before="360" w:after="120"/>
        <w:rPr/>
      </w:pPr>
      <w:bookmarkStart w:id="8" w:name="_Toc476836092"/>
      <w:r>
        <w:rPr/>
        <w:t>Problem 4</w:t>
      </w:r>
      <w:bookmarkEnd w:id="8"/>
    </w:p>
    <w:p>
      <w:pPr>
        <w:pStyle w:val="Normal"/>
        <w:spacing w:before="0" w:after="240"/>
        <w:rPr/>
      </w:pPr>
      <w:r>
        <w:rPr/>
        <w:t xml:space="preserve">Write a Python program named </w:t>
      </w:r>
      <w:r>
        <w:rPr>
          <w:b/>
        </w:rPr>
        <w:t>m03p04.py</w:t>
      </w:r>
      <w:r>
        <w:rPr/>
        <w:t xml:space="preserve"> that dumps the ELF file header and identifies its parameters (ELF file headers are described at </w:t>
      </w:r>
      <w:hyperlink r:id="rId4">
        <w:r>
          <w:rPr>
            <w:rStyle w:val="InternetLink"/>
          </w:rPr>
          <w:t>https://en.wikipedia.org/wiki/</w:t>
          <w:br/>
          <w:t>Executable_and_Linkable_Format</w:t>
        </w:r>
      </w:hyperlink>
      <w:r>
        <w:rPr/>
        <w:t>). Print the parameters using the following format: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File   : a.out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Magic  : 0x464c457f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Format : 64-bit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  <w:sz w:val="24"/>
          <w:szCs w:val="24"/>
        </w:rPr>
        <w:t>Endian : big</w:t>
      </w:r>
    </w:p>
    <w:p>
      <w:pPr>
        <w:pStyle w:val="PreformattedText"/>
        <w:rPr/>
      </w:pPr>
      <w:r>
        <w:rPr>
          <w:rFonts w:ascii="Courier New" w:hAnsi="Courier New"/>
          <w:sz w:val="24"/>
          <w:szCs w:val="24"/>
        </w:rPr>
        <w:t>Machine: x86-64</w:t>
      </w:r>
    </w:p>
    <w:p>
      <w:pPr>
        <w:pStyle w:val="PreformattedTex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PreformattedText"/>
        <w:rPr/>
      </w:pPr>
      <w:ins w:id="115" w:author="Unknown Author" w:date="2019-01-27T11:41:57Z">
        <w:r>
          <w:rPr>
            <w:rFonts w:ascii="Courier New" w:hAnsi="Courier New"/>
            <w:sz w:val="24"/>
            <w:szCs w:val="24"/>
          </w:rPr>
          <w:t>import sys,os</w:t>
        </w:r>
      </w:ins>
    </w:p>
    <w:p>
      <w:pPr>
        <w:pStyle w:val="PreformattedText"/>
        <w:rPr/>
      </w:pPr>
      <w:ins w:id="116" w:author="Unknown Author" w:date="2019-01-27T11:41:57Z">
        <w:r>
          <w:rPr>
            <w:rFonts w:ascii="Courier New" w:hAnsi="Courier New"/>
            <w:sz w:val="24"/>
            <w:szCs w:val="24"/>
          </w:rPr>
          <w:t>import struct</w:t>
        </w:r>
      </w:ins>
    </w:p>
    <w:p>
      <w:pPr>
        <w:pStyle w:val="PreformattedTex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PreformattedText"/>
        <w:rPr/>
      </w:pPr>
      <w:ins w:id="117" w:author="Unknown Author" w:date="2019-01-27T11:41:57Z">
        <w:r>
          <w:rPr>
            <w:rFonts w:ascii="Courier New" w:hAnsi="Courier New"/>
            <w:sz w:val="24"/>
            <w:szCs w:val="24"/>
          </w:rPr>
          <w:t>if sys.argv==1:</w:t>
        </w:r>
      </w:ins>
    </w:p>
    <w:p>
      <w:pPr>
        <w:pStyle w:val="PreformattedText"/>
        <w:rPr/>
      </w:pPr>
      <w:ins w:id="118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19" w:author="Unknown Author" w:date="2019-01-27T11:41:57Z">
        <w:r>
          <w:rPr>
            <w:rFonts w:ascii="Courier New" w:hAnsi="Courier New"/>
            <w:sz w:val="24"/>
            <w:szCs w:val="24"/>
          </w:rPr>
          <w:t>print """need an executable file name"""</w:t>
        </w:r>
      </w:ins>
    </w:p>
    <w:p>
      <w:pPr>
        <w:pStyle w:val="PreformattedText"/>
        <w:rPr/>
      </w:pPr>
      <w:ins w:id="120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21" w:author="Unknown Author" w:date="2019-01-27T11:41:57Z">
        <w:r>
          <w:rPr>
            <w:rFonts w:ascii="Courier New" w:hAnsi="Courier New"/>
            <w:sz w:val="24"/>
            <w:szCs w:val="24"/>
          </w:rPr>
          <w:t>sys.exit(-1)</w:t>
        </w:r>
      </w:ins>
    </w:p>
    <w:p>
      <w:pPr>
        <w:pStyle w:val="PreformattedText"/>
        <w:rPr/>
      </w:pPr>
      <w:ins w:id="122" w:author="Unknown Author" w:date="2019-01-27T11:41:57Z">
        <w:r>
          <w:rPr>
            <w:rFonts w:ascii="Courier New" w:hAnsi="Courier New"/>
            <w:sz w:val="24"/>
            <w:szCs w:val="24"/>
          </w:rPr>
          <w:t>else:</w:t>
        </w:r>
      </w:ins>
    </w:p>
    <w:p>
      <w:pPr>
        <w:pStyle w:val="PreformattedText"/>
        <w:rPr/>
      </w:pPr>
      <w:ins w:id="123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24" w:author="Unknown Author" w:date="2019-01-27T11:41:57Z">
        <w:r>
          <w:rPr>
            <w:rFonts w:ascii="Courier New" w:hAnsi="Courier New"/>
            <w:sz w:val="24"/>
            <w:szCs w:val="24"/>
          </w:rPr>
          <w:t>filename=sys.argv[1]</w:t>
        </w:r>
      </w:ins>
    </w:p>
    <w:p>
      <w:pPr>
        <w:pStyle w:val="PreformattedText"/>
        <w:rPr/>
      </w:pPr>
      <w:ins w:id="125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26" w:author="Unknown Author" w:date="2019-01-27T11:41:57Z">
        <w:r>
          <w:rPr>
            <w:rFonts w:ascii="Courier New" w:hAnsi="Courier New"/>
            <w:sz w:val="24"/>
            <w:szCs w:val="24"/>
          </w:rPr>
          <w:t>print """File   : %s""" %(filename)</w:t>
        </w:r>
      </w:ins>
    </w:p>
    <w:p>
      <w:pPr>
        <w:pStyle w:val="PreformattedText"/>
        <w:rPr/>
      </w:pPr>
      <w:ins w:id="127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28" w:author="Unknown Author" w:date="2019-01-27T11:41:57Z">
        <w:r>
          <w:rPr>
            <w:rFonts w:ascii="Courier New" w:hAnsi="Courier New"/>
            <w:sz w:val="24"/>
            <w:szCs w:val="24"/>
          </w:rPr>
          <w:t>fd=open(filename,'rb')</w:t>
        </w:r>
      </w:ins>
    </w:p>
    <w:p>
      <w:pPr>
        <w:pStyle w:val="PreformattedText"/>
        <w:rPr/>
      </w:pPr>
      <w:ins w:id="129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30" w:author="Unknown Author" w:date="2019-01-27T11:41:57Z">
        <w:r>
          <w:rPr>
            <w:rFonts w:ascii="Courier New" w:hAnsi="Courier New"/>
            <w:sz w:val="24"/>
            <w:szCs w:val="24"/>
          </w:rPr>
          <w:t>header=fd.read(6)</w:t>
        </w:r>
      </w:ins>
    </w:p>
    <w:p>
      <w:pPr>
        <w:pStyle w:val="PreformattedText"/>
        <w:rPr/>
      </w:pPr>
      <w:ins w:id="131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32" w:author="Unknown Author" w:date="2019-01-27T11:41:57Z">
        <w:r>
          <w:rPr>
            <w:rFonts w:ascii="Courier New" w:hAnsi="Courier New"/>
            <w:sz w:val="24"/>
            <w:szCs w:val="24"/>
          </w:rPr>
          <w:t>magic,form,endian=struct.unpack("IBB",header)</w:t>
        </w:r>
      </w:ins>
    </w:p>
    <w:p>
      <w:pPr>
        <w:pStyle w:val="PreformattedText"/>
        <w:rPr/>
      </w:pPr>
      <w:ins w:id="133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34" w:author="Unknown Author" w:date="2019-01-27T11:41:57Z">
        <w:r>
          <w:rPr>
            <w:rFonts w:ascii="Courier New" w:hAnsi="Courier New"/>
            <w:sz w:val="24"/>
            <w:szCs w:val="24"/>
          </w:rPr>
          <w:t>print """Magic  :""", hex(magic)</w:t>
        </w:r>
      </w:ins>
    </w:p>
    <w:p>
      <w:pPr>
        <w:pStyle w:val="PreformattedText"/>
        <w:rPr/>
      </w:pPr>
      <w:ins w:id="135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36" w:author="Unknown Author" w:date="2019-01-27T11:41:57Z">
        <w:r>
          <w:rPr>
            <w:rFonts w:ascii="Courier New" w:hAnsi="Courier New"/>
            <w:sz w:val="24"/>
            <w:szCs w:val="24"/>
          </w:rPr>
          <w:t>if form==1:</w:t>
        </w:r>
      </w:ins>
    </w:p>
    <w:p>
      <w:pPr>
        <w:pStyle w:val="PreformattedText"/>
        <w:rPr/>
      </w:pPr>
      <w:ins w:id="137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138" w:author="Unknown Author" w:date="2019-01-27T11:41:57Z">
        <w:r>
          <w:rPr>
            <w:rFonts w:ascii="Courier New" w:hAnsi="Courier New"/>
            <w:sz w:val="24"/>
            <w:szCs w:val="24"/>
          </w:rPr>
          <w:t>print """Format : %s""" %('32 bit')</w:t>
        </w:r>
      </w:ins>
    </w:p>
    <w:p>
      <w:pPr>
        <w:pStyle w:val="PreformattedText"/>
        <w:rPr/>
      </w:pPr>
      <w:ins w:id="139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40" w:author="Unknown Author" w:date="2019-01-27T11:41:57Z">
        <w:r>
          <w:rPr>
            <w:rFonts w:ascii="Courier New" w:hAnsi="Courier New"/>
            <w:sz w:val="24"/>
            <w:szCs w:val="24"/>
          </w:rPr>
          <w:t>else:</w:t>
        </w:r>
      </w:ins>
    </w:p>
    <w:p>
      <w:pPr>
        <w:pStyle w:val="PreformattedText"/>
        <w:rPr/>
      </w:pPr>
      <w:ins w:id="141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 </w:t>
        </w:r>
      </w:ins>
      <w:ins w:id="142" w:author="Unknown Author" w:date="2019-01-27T11:41:57Z">
        <w:r>
          <w:rPr>
            <w:rFonts w:ascii="Courier New" w:hAnsi="Courier New"/>
            <w:sz w:val="24"/>
            <w:szCs w:val="24"/>
          </w:rPr>
          <w:t>print """Format : %s""" %('64 bit')</w:t>
        </w:r>
      </w:ins>
    </w:p>
    <w:p>
      <w:pPr>
        <w:pStyle w:val="PreformattedText"/>
        <w:rPr/>
      </w:pPr>
      <w:ins w:id="143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44" w:author="Unknown Author" w:date="2019-01-27T11:41:57Z">
        <w:r>
          <w:rPr>
            <w:rFonts w:ascii="Courier New" w:hAnsi="Courier New"/>
            <w:sz w:val="24"/>
            <w:szCs w:val="24"/>
          </w:rPr>
          <w:t>if endian==1:</w:t>
        </w:r>
      </w:ins>
    </w:p>
    <w:p>
      <w:pPr>
        <w:pStyle w:val="PreformattedText"/>
        <w:rPr/>
      </w:pPr>
      <w:ins w:id="145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146" w:author="Unknown Author" w:date="2019-01-27T11:41:57Z">
        <w:r>
          <w:rPr>
            <w:rFonts w:ascii="Courier New" w:hAnsi="Courier New"/>
            <w:sz w:val="24"/>
            <w:szCs w:val="24"/>
          </w:rPr>
          <w:t>print """Endian : %s""" %('little')</w:t>
        </w:r>
      </w:ins>
    </w:p>
    <w:p>
      <w:pPr>
        <w:pStyle w:val="PreformattedText"/>
        <w:rPr/>
      </w:pPr>
      <w:ins w:id="147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48" w:author="Unknown Author" w:date="2019-01-27T11:41:57Z">
        <w:r>
          <w:rPr>
            <w:rFonts w:ascii="Courier New" w:hAnsi="Courier New"/>
            <w:sz w:val="24"/>
            <w:szCs w:val="24"/>
          </w:rPr>
          <w:t>else:</w:t>
        </w:r>
      </w:ins>
    </w:p>
    <w:p>
      <w:pPr>
        <w:pStyle w:val="PreformattedText"/>
        <w:rPr/>
      </w:pPr>
      <w:ins w:id="149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 </w:t>
        </w:r>
      </w:ins>
      <w:ins w:id="150" w:author="Unknown Author" w:date="2019-01-27T11:41:57Z">
        <w:r>
          <w:rPr>
            <w:rFonts w:ascii="Courier New" w:hAnsi="Courier New"/>
            <w:sz w:val="24"/>
            <w:szCs w:val="24"/>
          </w:rPr>
          <w:t>print """Endian : %s""" %('big')</w:t>
        </w:r>
      </w:ins>
    </w:p>
    <w:p>
      <w:pPr>
        <w:pStyle w:val="PreformattedText"/>
        <w:rPr/>
      </w:pPr>
      <w:ins w:id="151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52" w:author="Unknown Author" w:date="2019-01-27T11:41:57Z">
        <w:r>
          <w:rPr>
            <w:rFonts w:ascii="Courier New" w:hAnsi="Courier New"/>
            <w:sz w:val="24"/>
            <w:szCs w:val="24"/>
          </w:rPr>
          <w:t>fd.seek(18,0)</w:t>
        </w:r>
      </w:ins>
    </w:p>
    <w:p>
      <w:pPr>
        <w:pStyle w:val="PreformattedText"/>
        <w:rPr/>
      </w:pPr>
      <w:ins w:id="153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54" w:author="Unknown Author" w:date="2019-01-27T11:41:57Z">
        <w:r>
          <w:rPr>
            <w:rFonts w:ascii="Courier New" w:hAnsi="Courier New"/>
            <w:sz w:val="24"/>
            <w:szCs w:val="24"/>
          </w:rPr>
          <w:t>data=fd.read(2)</w:t>
        </w:r>
      </w:ins>
    </w:p>
    <w:p>
      <w:pPr>
        <w:pStyle w:val="PreformattedText"/>
        <w:rPr/>
      </w:pPr>
      <w:ins w:id="155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56" w:author="Unknown Author" w:date="2019-01-27T11:41:57Z">
        <w:r>
          <w:rPr>
            <w:rFonts w:ascii="Courier New" w:hAnsi="Courier New"/>
            <w:sz w:val="24"/>
            <w:szCs w:val="24"/>
          </w:rPr>
          <w:t>machine=struct.unpack('h',data)[0]</w:t>
        </w:r>
      </w:ins>
    </w:p>
    <w:p>
      <w:pPr>
        <w:pStyle w:val="PreformattedText"/>
        <w:rPr/>
      </w:pPr>
      <w:ins w:id="157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58" w:author="Unknown Author" w:date="2019-01-27T11:41:57Z">
        <w:r>
          <w:rPr>
            <w:rFonts w:ascii="Courier New" w:hAnsi="Courier New"/>
            <w:sz w:val="24"/>
            <w:szCs w:val="24"/>
          </w:rPr>
          <w:t>if machine==0x02:</w:t>
        </w:r>
      </w:ins>
    </w:p>
    <w:p>
      <w:pPr>
        <w:pStyle w:val="PreformattedText"/>
        <w:rPr/>
      </w:pPr>
      <w:ins w:id="159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160" w:author="Unknown Author" w:date="2019-01-27T11:41:57Z">
        <w:r>
          <w:rPr>
            <w:rFonts w:ascii="Courier New" w:hAnsi="Courier New"/>
            <w:sz w:val="24"/>
            <w:szCs w:val="24"/>
          </w:rPr>
          <w:t>val='SPARC'</w:t>
        </w:r>
      </w:ins>
    </w:p>
    <w:p>
      <w:pPr>
        <w:pStyle w:val="PreformattedText"/>
        <w:rPr/>
      </w:pPr>
      <w:ins w:id="161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62" w:author="Unknown Author" w:date="2019-01-27T11:41:57Z">
        <w:r>
          <w:rPr>
            <w:rFonts w:ascii="Courier New" w:hAnsi="Courier New"/>
            <w:sz w:val="24"/>
            <w:szCs w:val="24"/>
          </w:rPr>
          <w:t>elif machine==0x03:</w:t>
        </w:r>
      </w:ins>
    </w:p>
    <w:p>
      <w:pPr>
        <w:pStyle w:val="PreformattedText"/>
        <w:rPr/>
      </w:pPr>
      <w:ins w:id="163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164" w:author="Unknown Author" w:date="2019-01-27T11:41:57Z">
        <w:r>
          <w:rPr>
            <w:rFonts w:ascii="Courier New" w:hAnsi="Courier New"/>
            <w:sz w:val="24"/>
            <w:szCs w:val="24"/>
          </w:rPr>
          <w:t>val='x86'</w:t>
        </w:r>
      </w:ins>
    </w:p>
    <w:p>
      <w:pPr>
        <w:pStyle w:val="PreformattedText"/>
        <w:rPr/>
      </w:pPr>
      <w:ins w:id="165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66" w:author="Unknown Author" w:date="2019-01-27T11:41:57Z">
        <w:r>
          <w:rPr>
            <w:rFonts w:ascii="Courier New" w:hAnsi="Courier New"/>
            <w:sz w:val="24"/>
            <w:szCs w:val="24"/>
          </w:rPr>
          <w:t>elif machine==0x08:</w:t>
        </w:r>
      </w:ins>
    </w:p>
    <w:p>
      <w:pPr>
        <w:pStyle w:val="PreformattedText"/>
        <w:rPr/>
      </w:pPr>
      <w:ins w:id="167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168" w:author="Unknown Author" w:date="2019-01-27T11:41:57Z">
        <w:r>
          <w:rPr>
            <w:rFonts w:ascii="Courier New" w:hAnsi="Courier New"/>
            <w:sz w:val="24"/>
            <w:szCs w:val="24"/>
          </w:rPr>
          <w:t>val='MIPS'</w:t>
        </w:r>
      </w:ins>
    </w:p>
    <w:p>
      <w:pPr>
        <w:pStyle w:val="PreformattedText"/>
        <w:rPr/>
      </w:pPr>
      <w:ins w:id="169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70" w:author="Unknown Author" w:date="2019-01-27T11:41:57Z">
        <w:r>
          <w:rPr>
            <w:rFonts w:ascii="Courier New" w:hAnsi="Courier New"/>
            <w:sz w:val="24"/>
            <w:szCs w:val="24"/>
          </w:rPr>
          <w:t>elif machine==0x14:</w:t>
        </w:r>
      </w:ins>
    </w:p>
    <w:p>
      <w:pPr>
        <w:pStyle w:val="PreformattedText"/>
        <w:rPr/>
      </w:pPr>
      <w:ins w:id="171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172" w:author="Unknown Author" w:date="2019-01-27T11:41:57Z">
        <w:r>
          <w:rPr>
            <w:rFonts w:ascii="Courier New" w:hAnsi="Courier New"/>
            <w:sz w:val="24"/>
            <w:szCs w:val="24"/>
          </w:rPr>
          <w:t>val='PowerPC'</w:t>
        </w:r>
      </w:ins>
    </w:p>
    <w:p>
      <w:pPr>
        <w:pStyle w:val="PreformattedText"/>
        <w:rPr/>
      </w:pPr>
      <w:ins w:id="173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74" w:author="Unknown Author" w:date="2019-01-27T11:41:57Z">
        <w:r>
          <w:rPr>
            <w:rFonts w:ascii="Courier New" w:hAnsi="Courier New"/>
            <w:sz w:val="24"/>
            <w:szCs w:val="24"/>
          </w:rPr>
          <w:t>elif machine==0x16:</w:t>
        </w:r>
      </w:ins>
    </w:p>
    <w:p>
      <w:pPr>
        <w:pStyle w:val="PreformattedText"/>
        <w:rPr/>
      </w:pPr>
      <w:ins w:id="175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176" w:author="Unknown Author" w:date="2019-01-27T11:41:57Z">
        <w:r>
          <w:rPr>
            <w:rFonts w:ascii="Courier New" w:hAnsi="Courier New"/>
            <w:sz w:val="24"/>
            <w:szCs w:val="24"/>
          </w:rPr>
          <w:t>val='S390'</w:t>
        </w:r>
      </w:ins>
    </w:p>
    <w:p>
      <w:pPr>
        <w:pStyle w:val="PreformattedText"/>
        <w:rPr/>
      </w:pPr>
      <w:ins w:id="177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78" w:author="Unknown Author" w:date="2019-01-27T11:41:57Z">
        <w:r>
          <w:rPr>
            <w:rFonts w:ascii="Courier New" w:hAnsi="Courier New"/>
            <w:sz w:val="24"/>
            <w:szCs w:val="24"/>
          </w:rPr>
          <w:t>elif machine==0x28:</w:t>
        </w:r>
      </w:ins>
    </w:p>
    <w:p>
      <w:pPr>
        <w:pStyle w:val="PreformattedText"/>
        <w:rPr/>
      </w:pPr>
      <w:ins w:id="179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180" w:author="Unknown Author" w:date="2019-01-27T11:41:57Z">
        <w:r>
          <w:rPr>
            <w:rFonts w:ascii="Courier New" w:hAnsi="Courier New"/>
            <w:sz w:val="24"/>
            <w:szCs w:val="24"/>
          </w:rPr>
          <w:t>val='ARM'</w:t>
        </w:r>
      </w:ins>
    </w:p>
    <w:p>
      <w:pPr>
        <w:pStyle w:val="PreformattedText"/>
        <w:rPr/>
      </w:pPr>
      <w:ins w:id="181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82" w:author="Unknown Author" w:date="2019-01-27T11:41:57Z">
        <w:r>
          <w:rPr>
            <w:rFonts w:ascii="Courier New" w:hAnsi="Courier New"/>
            <w:sz w:val="24"/>
            <w:szCs w:val="24"/>
          </w:rPr>
          <w:t>elif machine==0x2A:</w:t>
        </w:r>
      </w:ins>
    </w:p>
    <w:p>
      <w:pPr>
        <w:pStyle w:val="PreformattedText"/>
        <w:rPr/>
      </w:pPr>
      <w:ins w:id="183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184" w:author="Unknown Author" w:date="2019-01-27T11:41:57Z">
        <w:r>
          <w:rPr>
            <w:rFonts w:ascii="Courier New" w:hAnsi="Courier New"/>
            <w:sz w:val="24"/>
            <w:szCs w:val="24"/>
          </w:rPr>
          <w:t>val='SuperH'</w:t>
        </w:r>
      </w:ins>
    </w:p>
    <w:p>
      <w:pPr>
        <w:pStyle w:val="PreformattedText"/>
        <w:rPr/>
      </w:pPr>
      <w:ins w:id="185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86" w:author="Unknown Author" w:date="2019-01-27T11:41:57Z">
        <w:r>
          <w:rPr>
            <w:rFonts w:ascii="Courier New" w:hAnsi="Courier New"/>
            <w:sz w:val="24"/>
            <w:szCs w:val="24"/>
          </w:rPr>
          <w:t>elif machine==0x32:</w:t>
        </w:r>
      </w:ins>
    </w:p>
    <w:p>
      <w:pPr>
        <w:pStyle w:val="PreformattedText"/>
        <w:rPr/>
      </w:pPr>
      <w:ins w:id="187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188" w:author="Unknown Author" w:date="2019-01-27T11:41:57Z">
        <w:r>
          <w:rPr>
            <w:rFonts w:ascii="Courier New" w:hAnsi="Courier New"/>
            <w:sz w:val="24"/>
            <w:szCs w:val="24"/>
          </w:rPr>
          <w:t>val='IA-64'</w:t>
        </w:r>
      </w:ins>
    </w:p>
    <w:p>
      <w:pPr>
        <w:pStyle w:val="PreformattedText"/>
        <w:rPr/>
      </w:pPr>
      <w:ins w:id="189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90" w:author="Unknown Author" w:date="2019-01-27T11:41:57Z">
        <w:r>
          <w:rPr>
            <w:rFonts w:ascii="Courier New" w:hAnsi="Courier New"/>
            <w:sz w:val="24"/>
            <w:szCs w:val="24"/>
          </w:rPr>
          <w:t>elif machine==0x3E:</w:t>
        </w:r>
      </w:ins>
    </w:p>
    <w:p>
      <w:pPr>
        <w:pStyle w:val="PreformattedText"/>
        <w:rPr/>
      </w:pPr>
      <w:ins w:id="191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192" w:author="Unknown Author" w:date="2019-01-27T11:41:57Z">
        <w:r>
          <w:rPr>
            <w:rFonts w:ascii="Courier New" w:hAnsi="Courier New"/>
            <w:sz w:val="24"/>
            <w:szCs w:val="24"/>
          </w:rPr>
          <w:t>val='x86-64'</w:t>
        </w:r>
      </w:ins>
    </w:p>
    <w:p>
      <w:pPr>
        <w:pStyle w:val="PreformattedText"/>
        <w:rPr/>
      </w:pPr>
      <w:ins w:id="193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94" w:author="Unknown Author" w:date="2019-01-27T11:41:57Z">
        <w:r>
          <w:rPr>
            <w:rFonts w:ascii="Courier New" w:hAnsi="Courier New"/>
            <w:sz w:val="24"/>
            <w:szCs w:val="24"/>
          </w:rPr>
          <w:t>elif machine==0xB7:</w:t>
        </w:r>
      </w:ins>
    </w:p>
    <w:p>
      <w:pPr>
        <w:pStyle w:val="PreformattedText"/>
        <w:rPr/>
      </w:pPr>
      <w:ins w:id="195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196" w:author="Unknown Author" w:date="2019-01-27T11:41:57Z">
        <w:r>
          <w:rPr>
            <w:rFonts w:ascii="Courier New" w:hAnsi="Courier New"/>
            <w:sz w:val="24"/>
            <w:szCs w:val="24"/>
          </w:rPr>
          <w:t>val='AArch64'</w:t>
        </w:r>
      </w:ins>
    </w:p>
    <w:p>
      <w:pPr>
        <w:pStyle w:val="PreformattedText"/>
        <w:rPr/>
      </w:pPr>
      <w:ins w:id="197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198" w:author="Unknown Author" w:date="2019-01-27T11:41:57Z">
        <w:r>
          <w:rPr>
            <w:rFonts w:ascii="Courier New" w:hAnsi="Courier New"/>
            <w:sz w:val="24"/>
            <w:szCs w:val="24"/>
          </w:rPr>
          <w:t>elif machine==0xF3:</w:t>
        </w:r>
      </w:ins>
    </w:p>
    <w:p>
      <w:pPr>
        <w:pStyle w:val="PreformattedText"/>
        <w:rPr/>
      </w:pPr>
      <w:ins w:id="199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  <w:ins w:id="200" w:author="Unknown Author" w:date="2019-01-27T11:41:57Z">
        <w:r>
          <w:rPr>
            <w:rFonts w:ascii="Courier New" w:hAnsi="Courier New"/>
            <w:sz w:val="24"/>
            <w:szCs w:val="24"/>
          </w:rPr>
          <w:t>val='RISC-V'</w:t>
        </w:r>
      </w:ins>
    </w:p>
    <w:p>
      <w:pPr>
        <w:pStyle w:val="PreformattedText"/>
        <w:rPr/>
      </w:pPr>
      <w:ins w:id="201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    </w:t>
        </w:r>
      </w:ins>
    </w:p>
    <w:p>
      <w:pPr>
        <w:pStyle w:val="PreformattedText"/>
        <w:rPr/>
      </w:pPr>
      <w:ins w:id="202" w:author="Unknown Author" w:date="2019-01-27T11:41:57Z">
        <w:r>
          <w:rPr>
            <w:rFonts w:ascii="Courier New" w:hAnsi="Courier New"/>
            <w:sz w:val="24"/>
            <w:szCs w:val="24"/>
          </w:rPr>
          <w:t xml:space="preserve">    </w:t>
        </w:r>
      </w:ins>
      <w:ins w:id="203" w:author="Unknown Author" w:date="2019-01-27T11:41:57Z">
        <w:r>
          <w:rPr>
            <w:rFonts w:ascii="Courier New" w:hAnsi="Courier New"/>
            <w:sz w:val="24"/>
            <w:szCs w:val="24"/>
          </w:rPr>
          <w:t>print """Machine: %s""" %(val)</w:t>
        </w:r>
      </w:ins>
    </w:p>
    <w:p>
      <w:pPr>
        <w:pStyle w:val="Heading1"/>
        <w:spacing w:before="360" w:after="120"/>
        <w:rPr/>
      </w:pPr>
      <w:bookmarkStart w:id="9" w:name="_Toc476836093"/>
      <w:r>
        <w:rPr/>
        <w:t>Problem 5</w:t>
      </w:r>
      <w:bookmarkEnd w:id="9"/>
    </w:p>
    <w:p>
      <w:pPr>
        <w:pStyle w:val="Normal"/>
        <w:spacing w:before="0" w:after="240"/>
        <w:rPr/>
      </w:pPr>
      <w:r>
        <w:rPr/>
        <w:t xml:space="preserve">Write a Python program named </w:t>
      </w:r>
      <w:r>
        <w:rPr>
          <w:b/>
        </w:rPr>
        <w:t>m03p05.py</w:t>
      </w:r>
      <w:r>
        <w:rPr/>
        <w:t xml:space="preserve"> that takes a single parameter, a file name, and prints a hexadecimal dump of it using the following format: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[00000000]:  23 69 6e 63 6c 75 64 65 20 3c 73 74 64 69 6f 2e #include &lt;stdio.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[00000010]:  68 3e 0a 0a 76 6f 69 64 0a 6d 61 69 6e 28 29 0a h&gt;..void.main().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[00000020]:  7b 0a 20 20 70 72 69 6e 74 66 20 28 22 48 65 6c {.  printf ("Hel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[00000030]:  6c 6f 20 57 6f 72 6c 64 21 5c 6e 22 29 3b 0a 7d lo World!\n");.}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[00000040]:  0a 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Total length 65 (41h)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Note:</w:t>
      </w:r>
      <w:r>
        <w:rPr/>
        <w:t xml:space="preserve"> The rest of the problems for this module are available in the homework assignment. See your course schedule for details.</w:t>
      </w:r>
    </w:p>
    <w:p>
      <w:pPr>
        <w:pStyle w:val="Normal"/>
        <w:rPr/>
      </w:pPr>
      <w:ins w:id="204" w:author="Unknown Author" w:date="2019-01-27T15:18:25Z">
        <w:r>
          <w:rPr/>
          <w:t>#!/usr/bin/python</w:t>
        </w:r>
      </w:ins>
    </w:p>
    <w:p>
      <w:pPr>
        <w:pStyle w:val="Normal"/>
        <w:rPr/>
      </w:pPr>
      <w:ins w:id="205" w:author="Unknown Author" w:date="2019-01-27T15:18:25Z">
        <w:r>
          <w:rPr/>
          <w:t># takes a single parameter, a file name, and prints a hexadecimal dump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ins w:id="206" w:author="Unknown Author" w:date="2019-01-27T15:18:25Z">
        <w:r>
          <w:rPr/>
          <w:t>import sys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ins w:id="207" w:author="Unknown Author" w:date="2019-01-27T15:18:25Z">
        <w:r>
          <w:rPr/>
          <w:t>def check_file():</w:t>
        </w:r>
      </w:ins>
    </w:p>
    <w:p>
      <w:pPr>
        <w:pStyle w:val="Normal"/>
        <w:rPr/>
      </w:pPr>
      <w:ins w:id="208" w:author="Unknown Author" w:date="2019-01-27T15:18:25Z">
        <w:r>
          <w:rPr/>
          <w:t xml:space="preserve">  </w:t>
        </w:r>
      </w:ins>
      <w:ins w:id="209" w:author="Unknown Author" w:date="2019-01-27T15:18:25Z">
        <w:r>
          <w:rPr/>
          <w:t># This method ensures a valid file was provided to the invoked script ##</w:t>
        </w:r>
      </w:ins>
    </w:p>
    <w:p>
      <w:pPr>
        <w:pStyle w:val="Normal"/>
        <w:rPr/>
      </w:pPr>
      <w:ins w:id="210" w:author="Unknown Author" w:date="2019-01-27T15:18:25Z">
        <w:r>
          <w:rPr/>
          <w:t xml:space="preserve">  </w:t>
        </w:r>
      </w:ins>
      <w:ins w:id="211" w:author="Unknown Author" w:date="2019-01-27T15:18:25Z">
        <w:r>
          <w:rPr/>
          <w:t>if len(sys.argv) &lt; 2:</w:t>
        </w:r>
      </w:ins>
    </w:p>
    <w:p>
      <w:pPr>
        <w:pStyle w:val="Normal"/>
        <w:rPr/>
      </w:pPr>
      <w:ins w:id="212" w:author="Unknown Author" w:date="2019-01-27T15:18:25Z">
        <w:r>
          <w:rPr/>
          <w:t xml:space="preserve">    </w:t>
        </w:r>
      </w:ins>
      <w:ins w:id="213" w:author="Unknown Author" w:date="2019-01-27T15:18:25Z">
        <w:r>
          <w:rPr/>
          <w:t>print ""</w:t>
        </w:r>
      </w:ins>
    </w:p>
    <w:p>
      <w:pPr>
        <w:pStyle w:val="Normal"/>
        <w:rPr/>
      </w:pPr>
      <w:ins w:id="214" w:author="Unknown Author" w:date="2019-01-27T15:18:25Z">
        <w:r>
          <w:rPr/>
          <w:t xml:space="preserve">    </w:t>
        </w:r>
      </w:ins>
      <w:ins w:id="215" w:author="Unknown Author" w:date="2019-01-27T15:18:25Z">
        <w:r>
          <w:rPr/>
          <w:t>print "Error -need one file name "</w:t>
        </w:r>
      </w:ins>
    </w:p>
    <w:p>
      <w:pPr>
        <w:pStyle w:val="Normal"/>
        <w:rPr/>
      </w:pPr>
      <w:ins w:id="216" w:author="Unknown Author" w:date="2019-01-27T15:18:25Z">
        <w:r>
          <w:rPr/>
          <w:t xml:space="preserve">    </w:t>
        </w:r>
      </w:ins>
      <w:ins w:id="217" w:author="Unknown Author" w:date="2019-01-27T15:18:25Z">
        <w:r>
          <w:rPr/>
          <w:t>sys.exit(0)</w:t>
        </w:r>
      </w:ins>
    </w:p>
    <w:p>
      <w:pPr>
        <w:pStyle w:val="Normal"/>
        <w:rPr/>
      </w:pPr>
      <w:ins w:id="218" w:author="Unknown Author" w:date="2019-01-27T15:18:25Z">
        <w:r>
          <w:rPr/>
          <w:t xml:space="preserve">  </w:t>
        </w:r>
      </w:ins>
    </w:p>
    <w:p>
      <w:pPr>
        <w:pStyle w:val="Normal"/>
        <w:rPr/>
      </w:pPr>
      <w:ins w:id="219" w:author="Unknown Author" w:date="2019-01-27T15:18:25Z">
        <w:r>
          <w:rPr/>
          <w:t>def read_bytes(filename, chunksize=8192):</w:t>
        </w:r>
      </w:ins>
    </w:p>
    <w:p>
      <w:pPr>
        <w:pStyle w:val="Normal"/>
        <w:rPr/>
      </w:pPr>
      <w:ins w:id="220" w:author="Unknown Author" w:date="2019-01-27T15:18:25Z">
        <w:r>
          <w:rPr/>
          <w:t xml:space="preserve">  </w:t>
        </w:r>
      </w:ins>
      <w:ins w:id="221" w:author="Unknown Author" w:date="2019-01-27T15:18:25Z">
        <w:r>
          <w:rPr/>
          <w:t># This method returns the bytes of a provided file ##</w:t>
        </w:r>
      </w:ins>
    </w:p>
    <w:p>
      <w:pPr>
        <w:pStyle w:val="Normal"/>
        <w:rPr/>
      </w:pPr>
      <w:ins w:id="222" w:author="Unknown Author" w:date="2019-01-27T15:18:25Z">
        <w:r>
          <w:rPr/>
          <w:t xml:space="preserve">    </w:t>
        </w:r>
      </w:ins>
      <w:ins w:id="223" w:author="Unknown Author" w:date="2019-01-27T15:18:25Z">
        <w:r>
          <w:rPr/>
          <w:t>with open(filename, "rb") as f:</w:t>
        </w:r>
      </w:ins>
    </w:p>
    <w:p>
      <w:pPr>
        <w:pStyle w:val="Normal"/>
        <w:rPr/>
      </w:pPr>
      <w:ins w:id="224" w:author="Unknown Author" w:date="2019-01-27T15:18:25Z">
        <w:r>
          <w:rPr/>
          <w:t xml:space="preserve">        </w:t>
        </w:r>
      </w:ins>
      <w:ins w:id="225" w:author="Unknown Author" w:date="2019-01-27T15:18:25Z">
        <w:r>
          <w:rPr/>
          <w:t>while True:</w:t>
        </w:r>
      </w:ins>
    </w:p>
    <w:p>
      <w:pPr>
        <w:pStyle w:val="Normal"/>
        <w:rPr/>
      </w:pPr>
      <w:ins w:id="226" w:author="Unknown Author" w:date="2019-01-27T15:18:25Z">
        <w:r>
          <w:rPr/>
          <w:t xml:space="preserve">            </w:t>
        </w:r>
      </w:ins>
      <w:ins w:id="227" w:author="Unknown Author" w:date="2019-01-27T15:18:25Z">
        <w:r>
          <w:rPr/>
          <w:t>chunk = f.read(chunksize)</w:t>
        </w:r>
      </w:ins>
    </w:p>
    <w:p>
      <w:pPr>
        <w:pStyle w:val="Normal"/>
        <w:rPr/>
      </w:pPr>
      <w:ins w:id="228" w:author="Unknown Author" w:date="2019-01-27T15:18:25Z">
        <w:r>
          <w:rPr/>
          <w:t xml:space="preserve">            </w:t>
        </w:r>
      </w:ins>
      <w:ins w:id="229" w:author="Unknown Author" w:date="2019-01-27T15:18:25Z">
        <w:r>
          <w:rPr/>
          <w:t>if chunk:</w:t>
        </w:r>
      </w:ins>
    </w:p>
    <w:p>
      <w:pPr>
        <w:pStyle w:val="Normal"/>
        <w:rPr/>
      </w:pPr>
      <w:ins w:id="230" w:author="Unknown Author" w:date="2019-01-27T15:18:25Z">
        <w:r>
          <w:rPr/>
          <w:t xml:space="preserve">                </w:t>
        </w:r>
      </w:ins>
      <w:ins w:id="231" w:author="Unknown Author" w:date="2019-01-27T15:18:25Z">
        <w:r>
          <w:rPr/>
          <w:t>for b in chunk:</w:t>
        </w:r>
      </w:ins>
    </w:p>
    <w:p>
      <w:pPr>
        <w:pStyle w:val="Normal"/>
        <w:rPr/>
      </w:pPr>
      <w:ins w:id="232" w:author="Unknown Author" w:date="2019-01-27T15:18:25Z">
        <w:r>
          <w:rPr/>
          <w:t xml:space="preserve">                    </w:t>
        </w:r>
      </w:ins>
      <w:ins w:id="233" w:author="Unknown Author" w:date="2019-01-27T15:18:25Z">
        <w:r>
          <w:rPr/>
          <w:t>yield b</w:t>
        </w:r>
      </w:ins>
    </w:p>
    <w:p>
      <w:pPr>
        <w:pStyle w:val="Normal"/>
        <w:rPr/>
      </w:pPr>
      <w:ins w:id="234" w:author="Unknown Author" w:date="2019-01-27T15:18:25Z">
        <w:r>
          <w:rPr/>
          <w:t xml:space="preserve">                </w:t>
        </w:r>
      </w:ins>
      <w:ins w:id="235" w:author="Unknown Author" w:date="2019-01-27T15:18:25Z">
        <w:r>
          <w:rPr/>
          <w:t>else:</w:t>
        </w:r>
      </w:ins>
    </w:p>
    <w:p>
      <w:pPr>
        <w:pStyle w:val="Normal"/>
        <w:rPr/>
      </w:pPr>
      <w:ins w:id="236" w:author="Unknown Author" w:date="2019-01-27T15:18:25Z">
        <w:r>
          <w:rPr/>
          <w:t xml:space="preserve">                    </w:t>
        </w:r>
      </w:ins>
      <w:ins w:id="237" w:author="Unknown Author" w:date="2019-01-27T15:18:25Z">
        <w:r>
          <w:rPr/>
          <w:t>break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ins w:id="238" w:author="Unknown Author" w:date="2019-01-27T15:18:25Z">
        <w:r>
          <w:rPr/>
          <w:t>def validate_byte_as_printable(byte):</w:t>
        </w:r>
      </w:ins>
    </w:p>
    <w:p>
      <w:pPr>
        <w:pStyle w:val="Normal"/>
        <w:rPr/>
      </w:pPr>
      <w:ins w:id="239" w:author="Unknown Author" w:date="2019-01-27T15:18:25Z">
        <w:r>
          <w:rPr/>
          <w:t xml:space="preserve">  </w:t>
        </w:r>
      </w:ins>
      <w:ins w:id="240" w:author="Unknown Author" w:date="2019-01-27T15:18:25Z">
        <w:r>
          <w:rPr/>
          <w:t>## Check if byte is a printable ascii character. If not replace with a '.' character ##</w:t>
        </w:r>
      </w:ins>
    </w:p>
    <w:p>
      <w:pPr>
        <w:pStyle w:val="Normal"/>
        <w:rPr/>
      </w:pPr>
      <w:ins w:id="241" w:author="Unknown Author" w:date="2019-01-27T15:18:25Z">
        <w:r>
          <w:rPr/>
          <w:t xml:space="preserve">  </w:t>
        </w:r>
      </w:ins>
      <w:ins w:id="242" w:author="Unknown Author" w:date="2019-01-27T15:18:25Z">
        <w:r>
          <w:rPr/>
          <w:t>for c in byte:</w:t>
        </w:r>
      </w:ins>
    </w:p>
    <w:p>
      <w:pPr>
        <w:pStyle w:val="Normal"/>
        <w:rPr/>
      </w:pPr>
      <w:ins w:id="243" w:author="Unknown Author" w:date="2019-01-27T15:18:25Z">
        <w:r>
          <w:rPr/>
          <w:t xml:space="preserve">    </w:t>
        </w:r>
      </w:ins>
      <w:ins w:id="244" w:author="Unknown Author" w:date="2019-01-27T15:18:25Z">
        <w:r>
          <w:rPr/>
          <w:t>if(ord(c) &lt; 128) and (ord(c) &gt;= 32):</w:t>
        </w:r>
      </w:ins>
    </w:p>
    <w:p>
      <w:pPr>
        <w:pStyle w:val="Normal"/>
        <w:rPr/>
      </w:pPr>
      <w:ins w:id="245" w:author="Unknown Author" w:date="2019-01-27T15:18:25Z">
        <w:r>
          <w:rPr/>
          <w:t xml:space="preserve">      </w:t>
        </w:r>
      </w:ins>
    </w:p>
    <w:p>
      <w:pPr>
        <w:pStyle w:val="Normal"/>
        <w:rPr/>
      </w:pPr>
      <w:ins w:id="246" w:author="Unknown Author" w:date="2019-01-27T15:18:25Z">
        <w:r>
          <w:rPr/>
          <w:t xml:space="preserve">      </w:t>
        </w:r>
      </w:ins>
      <w:ins w:id="247" w:author="Unknown Author" w:date="2019-01-27T15:18:25Z">
        <w:r>
          <w:rPr/>
          <w:t>return byte</w:t>
        </w:r>
      </w:ins>
    </w:p>
    <w:p>
      <w:pPr>
        <w:pStyle w:val="Normal"/>
        <w:rPr/>
      </w:pPr>
      <w:ins w:id="248" w:author="Unknown Author" w:date="2019-01-27T15:18:25Z">
        <w:r>
          <w:rPr/>
          <w:t xml:space="preserve">    </w:t>
        </w:r>
      </w:ins>
      <w:ins w:id="249" w:author="Unknown Author" w:date="2019-01-27T15:18:25Z">
        <w:r>
          <w:rPr/>
          <w:t>else:</w:t>
        </w:r>
      </w:ins>
    </w:p>
    <w:p>
      <w:pPr>
        <w:pStyle w:val="Normal"/>
        <w:rPr/>
      </w:pPr>
      <w:ins w:id="250" w:author="Unknown Author" w:date="2019-01-27T15:18:25Z">
        <w:r>
          <w:rPr/>
          <w:t xml:space="preserve">      </w:t>
        </w:r>
      </w:ins>
      <w:ins w:id="251" w:author="Unknown Author" w:date="2019-01-27T15:18:25Z">
        <w:r>
          <w:rPr/>
          <w:t>return '.'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ins w:id="252" w:author="Unknown Author" w:date="2019-01-27T15:18:25Z">
        <w:r>
          <w:rPr/>
          <w:t xml:space="preserve">    </w:t>
        </w:r>
      </w:ins>
    </w:p>
    <w:p>
      <w:pPr>
        <w:pStyle w:val="Normal"/>
        <w:rPr/>
      </w:pPr>
      <w:ins w:id="253" w:author="Unknown Author" w:date="2019-01-27T15:18:25Z">
        <w:r>
          <w:rPr/>
          <w:t>check_file()</w:t>
        </w:r>
      </w:ins>
    </w:p>
    <w:p>
      <w:pPr>
        <w:pStyle w:val="Normal"/>
        <w:rPr/>
      </w:pPr>
      <w:ins w:id="254" w:author="Unknown Author" w:date="2019-01-27T15:18:25Z">
        <w:r>
          <w:rPr/>
          <w:t>memory_address = 0</w:t>
        </w:r>
      </w:ins>
    </w:p>
    <w:p>
      <w:pPr>
        <w:pStyle w:val="Normal"/>
        <w:rPr/>
      </w:pPr>
      <w:ins w:id="255" w:author="Unknown Author" w:date="2019-01-27T15:18:25Z">
        <w:r>
          <w:rPr/>
          <w:t>ascii_string = ""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ins w:id="256" w:author="Unknown Author" w:date="2019-01-27T15:18:25Z">
        <w:r>
          <w:rPr/>
          <w:t>## Loop through the given file while printing the address, hex and ascii output ##</w:t>
        </w:r>
      </w:ins>
    </w:p>
    <w:p>
      <w:pPr>
        <w:pStyle w:val="Normal"/>
        <w:rPr/>
      </w:pPr>
      <w:ins w:id="257" w:author="Unknown Author" w:date="2019-01-27T15:18:25Z">
        <w:r>
          <w:rPr/>
          <w:t>count=0</w:t>
        </w:r>
      </w:ins>
    </w:p>
    <w:p>
      <w:pPr>
        <w:pStyle w:val="Normal"/>
        <w:rPr/>
      </w:pPr>
      <w:ins w:id="258" w:author="Unknown Author" w:date="2019-01-27T15:18:25Z">
        <w:r>
          <w:rPr/>
          <w:t>for byte in read_bytes(sys.argv[1]):</w:t>
        </w:r>
      </w:ins>
    </w:p>
    <w:p>
      <w:pPr>
        <w:pStyle w:val="Normal"/>
        <w:rPr/>
      </w:pPr>
      <w:ins w:id="259" w:author="Unknown Author" w:date="2019-01-27T15:18:25Z">
        <w:r>
          <w:rPr/>
          <w:t xml:space="preserve">  </w:t>
        </w:r>
      </w:ins>
      <w:ins w:id="260" w:author="Unknown Author" w:date="2019-01-27T15:18:25Z">
        <w:r>
          <w:rPr/>
          <w:t>count+=1</w:t>
        </w:r>
      </w:ins>
    </w:p>
    <w:p>
      <w:pPr>
        <w:pStyle w:val="Normal"/>
        <w:rPr/>
      </w:pPr>
      <w:ins w:id="261" w:author="Unknown Author" w:date="2019-01-27T15:18:25Z">
        <w:r>
          <w:rPr/>
          <w:t xml:space="preserve">  </w:t>
        </w:r>
      </w:ins>
      <w:ins w:id="262" w:author="Unknown Author" w:date="2019-01-27T15:18:25Z">
        <w:r>
          <w:rPr/>
          <w:t>ascii_string = ascii_string + validate_byte_as_printable(byte)</w:t>
        </w:r>
      </w:ins>
    </w:p>
    <w:p>
      <w:pPr>
        <w:pStyle w:val="Normal"/>
        <w:rPr/>
      </w:pPr>
      <w:ins w:id="263" w:author="Unknown Author" w:date="2019-01-27T15:18:25Z">
        <w:r>
          <w:rPr/>
          <w:t xml:space="preserve">  </w:t>
        </w:r>
      </w:ins>
      <w:ins w:id="264" w:author="Unknown Author" w:date="2019-01-27T15:18:25Z">
        <w:r>
          <w:rPr/>
          <w:t>if memory_address%16 == 0:</w:t>
        </w:r>
      </w:ins>
    </w:p>
    <w:p>
      <w:pPr>
        <w:pStyle w:val="Normal"/>
        <w:rPr/>
      </w:pPr>
      <w:ins w:id="265" w:author="Unknown Author" w:date="2019-01-27T15:18:25Z">
        <w:r>
          <w:rPr/>
          <w:t xml:space="preserve">    </w:t>
        </w:r>
      </w:ins>
      <w:ins w:id="266" w:author="Unknown Author" w:date="2019-01-27T15:18:25Z">
        <w:r>
          <w:rPr/>
          <w:t>print( '%08X'%memory_address),</w:t>
        </w:r>
      </w:ins>
    </w:p>
    <w:p>
      <w:pPr>
        <w:pStyle w:val="Normal"/>
        <w:rPr/>
      </w:pPr>
      <w:ins w:id="267" w:author="Unknown Author" w:date="2019-01-27T15:18:25Z">
        <w:r>
          <w:rPr/>
          <w:t xml:space="preserve">    </w:t>
        </w:r>
      </w:ins>
      <w:ins w:id="268" w:author="Unknown Author" w:date="2019-01-27T15:18:25Z">
        <w:r>
          <w:rPr/>
          <w:t>print(byte.encode('hex')),</w:t>
        </w:r>
      </w:ins>
    </w:p>
    <w:p>
      <w:pPr>
        <w:pStyle w:val="Normal"/>
        <w:rPr/>
      </w:pPr>
      <w:ins w:id="269" w:author="Unknown Author" w:date="2019-01-27T15:18:25Z">
        <w:r>
          <w:rPr/>
          <w:t xml:space="preserve">  </w:t>
        </w:r>
      </w:ins>
      <w:ins w:id="270" w:author="Unknown Author" w:date="2019-01-27T15:18:25Z">
        <w:r>
          <w:rPr/>
          <w:t>elif memory_address%16 == 15:</w:t>
        </w:r>
      </w:ins>
    </w:p>
    <w:p>
      <w:pPr>
        <w:pStyle w:val="Normal"/>
        <w:rPr/>
      </w:pPr>
      <w:ins w:id="271" w:author="Unknown Author" w:date="2019-01-27T15:18:25Z">
        <w:r>
          <w:rPr/>
          <w:t xml:space="preserve">    </w:t>
        </w:r>
      </w:ins>
      <w:ins w:id="272" w:author="Unknown Author" w:date="2019-01-27T15:18:25Z">
        <w:r>
          <w:rPr/>
          <w:t>print(byte.encode('hex')),</w:t>
        </w:r>
      </w:ins>
    </w:p>
    <w:p>
      <w:pPr>
        <w:pStyle w:val="Normal"/>
        <w:rPr/>
      </w:pPr>
      <w:ins w:id="273" w:author="Unknown Author" w:date="2019-01-27T15:18:25Z">
        <w:r>
          <w:rPr/>
          <w:t xml:space="preserve">    </w:t>
        </w:r>
      </w:ins>
      <w:ins w:id="274" w:author="Unknown Author" w:date="2019-01-27T15:18:25Z">
        <w:r>
          <w:rPr/>
          <w:t>print ascii_string</w:t>
        </w:r>
      </w:ins>
    </w:p>
    <w:p>
      <w:pPr>
        <w:pStyle w:val="Normal"/>
        <w:rPr/>
      </w:pPr>
      <w:ins w:id="275" w:author="Unknown Author" w:date="2019-01-27T15:18:25Z">
        <w:r>
          <w:rPr/>
          <w:t xml:space="preserve">    </w:t>
        </w:r>
      </w:ins>
      <w:ins w:id="276" w:author="Unknown Author" w:date="2019-01-27T15:18:25Z">
        <w:r>
          <w:rPr/>
          <w:t>ascii_string = ""</w:t>
        </w:r>
      </w:ins>
    </w:p>
    <w:p>
      <w:pPr>
        <w:pStyle w:val="Normal"/>
        <w:rPr/>
      </w:pPr>
      <w:ins w:id="277" w:author="Unknown Author" w:date="2019-01-27T15:18:25Z">
        <w:r>
          <w:rPr/>
          <w:t xml:space="preserve">  </w:t>
        </w:r>
      </w:ins>
      <w:ins w:id="278" w:author="Unknown Author" w:date="2019-01-27T15:18:25Z">
        <w:r>
          <w:rPr/>
          <w:t>else:</w:t>
        </w:r>
      </w:ins>
    </w:p>
    <w:p>
      <w:pPr>
        <w:pStyle w:val="Normal"/>
        <w:rPr/>
      </w:pPr>
      <w:ins w:id="279" w:author="Unknown Author" w:date="2019-01-27T15:18:25Z">
        <w:r>
          <w:rPr/>
          <w:t xml:space="preserve">    </w:t>
        </w:r>
      </w:ins>
      <w:ins w:id="280" w:author="Unknown Author" w:date="2019-01-27T15:18:25Z">
        <w:r>
          <w:rPr/>
          <w:t>print(byte.encode('hex')),</w:t>
        </w:r>
      </w:ins>
    </w:p>
    <w:p>
      <w:pPr>
        <w:pStyle w:val="Normal"/>
        <w:rPr/>
      </w:pPr>
      <w:ins w:id="281" w:author="Unknown Author" w:date="2019-01-27T15:18:25Z">
        <w:r>
          <w:rPr/>
          <w:t xml:space="preserve">  </w:t>
        </w:r>
      </w:ins>
      <w:ins w:id="282" w:author="Unknown Author" w:date="2019-01-27T15:18:25Z">
        <w:r>
          <w:rPr/>
          <w:t>memory_address = memory_address + 1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ins w:id="283" w:author="Unknown Author" w:date="2019-01-27T15:18:25Z">
        <w:r>
          <w:rPr/>
          <w:t>print'\r'</w:t>
        </w:r>
      </w:ins>
    </w:p>
    <w:p>
      <w:pPr>
        <w:sectPr>
          <w:headerReference w:type="default" r:id="rId5"/>
          <w:headerReference w:type="first" r:id="rId6"/>
          <w:footerReference w:type="default" r:id="rId7"/>
          <w:footerReference w:type="first" r:id="rId8"/>
          <w:type w:val="nextPage"/>
          <w:pgSz w:w="12240" w:h="15840"/>
          <w:pgMar w:left="1440" w:right="1440" w:header="720" w:top="1440" w:footer="720" w:bottom="1620" w:gutter="0"/>
          <w:pgNumType w:start="1"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ins w:id="284" w:author="Unknown Author" w:date="2019-01-27T15:18:25Z">
        <w:r>
          <w:rPr/>
          <w:t>print ('Total length %d (%xh)'%(count,count))</w:t>
        </w:r>
      </w:ins>
    </w:p>
    <w:p>
      <w:pPr>
        <w:pStyle w:val="Normal"/>
        <w:rPr/>
      </w:pPr>
      <w:ins w:id="285" w:author="Unknown Author" w:date="2019-01-27T15:19:13Z">
        <w:r>
          <w:rPr/>
          <w:t>generate dictionary of star positions for a sine curve.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ins w:id="286" w:author="Unknown Author" w:date="2019-01-27T15:19:13Z">
        <w:r>
          <w:rPr/>
          <w:t xml:space="preserve">star_record={} </w:t>
        </w:r>
      </w:ins>
    </w:p>
    <w:p>
      <w:pPr>
        <w:pStyle w:val="Normal"/>
        <w:rPr/>
      </w:pPr>
      <w:ins w:id="287" w:author="Unknown Author" w:date="2019-01-27T15:19:13Z">
        <w:r>
          <w:rPr/>
          <w:t>lines=[]</w:t>
        </w:r>
      </w:ins>
    </w:p>
    <w:p>
      <w:pPr>
        <w:pStyle w:val="Normal"/>
        <w:rPr/>
      </w:pPr>
      <w:ins w:id="288" w:author="Unknown Author" w:date="2019-01-27T15:19:13Z">
        <w:r>
          <w:rPr/>
          <w:t>newlines=[]</w:t>
        </w:r>
      </w:ins>
    </w:p>
    <w:p>
      <w:pPr>
        <w:pStyle w:val="Normal"/>
        <w:rPr/>
      </w:pPr>
      <w:ins w:id="289" w:author="Unknown Author" w:date="2019-01-27T15:19:13Z">
        <w:r>
          <w:rPr/>
          <w:t>lines_rvs=[]</w:t>
        </w:r>
      </w:ins>
    </w:p>
    <w:p>
      <w:pPr>
        <w:pStyle w:val="Normal"/>
        <w:rPr/>
      </w:pPr>
      <w:ins w:id="290" w:author="Unknown Author" w:date="2019-01-27T15:19:13Z">
        <w:r>
          <w:rPr/>
          <w:t>space=' '</w:t>
        </w:r>
      </w:ins>
    </w:p>
    <w:p>
      <w:pPr>
        <w:pStyle w:val="Normal"/>
        <w:rPr/>
      </w:pPr>
      <w:ins w:id="291" w:author="Unknown Author" w:date="2019-01-27T15:19:13Z">
        <w:r>
          <w:rPr/>
          <w:t>star='*'</w:t>
        </w:r>
      </w:ins>
    </w:p>
    <w:p>
      <w:pPr>
        <w:pStyle w:val="Normal"/>
        <w:rPr/>
      </w:pPr>
      <w:ins w:id="292" w:author="Unknown Author" w:date="2019-01-27T15:19:13Z">
        <w:r>
          <w:rPr/>
          <w:t>dash='-'</w:t>
        </w:r>
      </w:ins>
    </w:p>
    <w:p>
      <w:pPr>
        <w:pStyle w:val="Normal"/>
        <w:rPr/>
      </w:pPr>
      <w:ins w:id="293" w:author="Unknown Author" w:date="2019-01-27T15:19:13Z">
        <w:r>
          <w:rPr/>
          <w:t>length=30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ins w:id="294" w:author="Unknown Author" w:date="2019-01-27T15:19:13Z">
        <w:r>
          <w:rPr/>
          <w:t>lines.append((space*12)+(star*7))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ins w:id="295" w:author="Unknown Author" w:date="2019-01-27T15:19:13Z">
        <w:r>
          <w:rPr/>
          <w:t>fsp=10  #number of spaces in front of stars</w:t>
        </w:r>
      </w:ins>
    </w:p>
    <w:p>
      <w:pPr>
        <w:pStyle w:val="Normal"/>
        <w:rPr/>
      </w:pPr>
      <w:ins w:id="296" w:author="Unknown Author" w:date="2019-01-27T15:19:13Z">
        <w:r>
          <w:rPr/>
          <w:t xml:space="preserve">msp=7   #number of spaces between stars </w:t>
        </w:r>
      </w:ins>
    </w:p>
    <w:p>
      <w:pPr>
        <w:pStyle w:val="Normal"/>
        <w:rPr/>
      </w:pPr>
      <w:ins w:id="297" w:author="Unknown Author" w:date="2019-01-27T15:19:13Z">
        <w:r>
          <w:rPr/>
          <w:t>for i in range (2):</w:t>
        </w:r>
      </w:ins>
    </w:p>
    <w:p>
      <w:pPr>
        <w:pStyle w:val="Normal"/>
        <w:rPr/>
      </w:pPr>
      <w:ins w:id="298" w:author="Unknown Author" w:date="2019-01-27T15:19:13Z">
        <w:r>
          <w:rPr/>
          <w:t xml:space="preserve">    </w:t>
        </w:r>
      </w:ins>
      <w:ins w:id="299" w:author="Unknown Author" w:date="2019-01-27T15:19:13Z">
        <w:r>
          <w:rPr/>
          <w:t>lines.append(space*fsp+star*2+space*msp+star*2)</w:t>
        </w:r>
      </w:ins>
    </w:p>
    <w:p>
      <w:pPr>
        <w:pStyle w:val="Normal"/>
        <w:rPr/>
      </w:pPr>
      <w:ins w:id="300" w:author="Unknown Author" w:date="2019-01-27T15:19:13Z">
        <w:r>
          <w:rPr/>
          <w:t xml:space="preserve">    </w:t>
        </w:r>
      </w:ins>
      <w:ins w:id="301" w:author="Unknown Author" w:date="2019-01-27T15:19:13Z">
        <w:r>
          <w:rPr/>
          <w:t xml:space="preserve">fsp-=1      #next line 1 star move forward  </w:t>
        </w:r>
      </w:ins>
    </w:p>
    <w:p>
      <w:pPr>
        <w:pStyle w:val="Normal"/>
        <w:rPr/>
      </w:pPr>
      <w:ins w:id="302" w:author="Unknown Author" w:date="2019-01-27T15:19:13Z">
        <w:r>
          <w:rPr/>
          <w:t xml:space="preserve">    </w:t>
        </w:r>
      </w:ins>
      <w:ins w:id="303" w:author="Unknown Author" w:date="2019-01-27T15:19:13Z">
        <w:r>
          <w:rPr/>
          <w:t>msp+=4      #last line 2 star, make 2 space on each side 2*2</w:t>
        </w:r>
      </w:ins>
    </w:p>
    <w:p>
      <w:pPr>
        <w:pStyle w:val="Normal"/>
        <w:rPr/>
      </w:pPr>
      <w:ins w:id="304" w:author="Unknown Author" w:date="2019-01-27T15:19:13Z">
        <w:r>
          <w:rPr/>
          <w:t xml:space="preserve">    </w:t>
        </w:r>
      </w:ins>
      <w:ins w:id="305" w:author="Unknown Author" w:date="2019-01-27T15:19:13Z">
        <w:r>
          <w:rPr/>
          <w:t>lines.append(space*fsp+star*1+space*msp+star*1)</w:t>
        </w:r>
      </w:ins>
    </w:p>
    <w:p>
      <w:pPr>
        <w:pStyle w:val="Normal"/>
        <w:rPr/>
      </w:pPr>
      <w:ins w:id="306" w:author="Unknown Author" w:date="2019-01-27T15:19:13Z">
        <w:r>
          <w:rPr/>
          <w:t xml:space="preserve">    </w:t>
        </w:r>
      </w:ins>
      <w:ins w:id="307" w:author="Unknown Author" w:date="2019-01-27T15:19:13Z">
        <w:r>
          <w:rPr/>
          <w:t>fsp-=2      #next line 2 stars move forward</w:t>
        </w:r>
      </w:ins>
    </w:p>
    <w:p>
      <w:pPr>
        <w:pStyle w:val="Normal"/>
        <w:rPr/>
      </w:pPr>
      <w:ins w:id="308" w:author="Unknown Author" w:date="2019-01-27T15:19:13Z">
        <w:r>
          <w:rPr/>
          <w:t xml:space="preserve">    </w:t>
        </w:r>
      </w:ins>
      <w:ins w:id="309" w:author="Unknown Author" w:date="2019-01-27T15:19:13Z">
        <w:r>
          <w:rPr/>
          <w:t>msp+=2      #last line 1 star, make 1 space on each side 1*2</w:t>
        </w:r>
      </w:ins>
    </w:p>
    <w:p>
      <w:pPr>
        <w:pStyle w:val="Normal"/>
        <w:rPr/>
      </w:pPr>
      <w:ins w:id="310" w:author="Unknown Author" w:date="2019-01-27T15:19:13Z">
        <w:r>
          <w:rPr/>
          <w:t xml:space="preserve">    </w:t>
        </w:r>
      </w:ins>
    </w:p>
    <w:p>
      <w:pPr>
        <w:pStyle w:val="Normal"/>
        <w:rPr/>
      </w:pPr>
      <w:ins w:id="311" w:author="Unknown Author" w:date="2019-01-27T15:19:13Z">
        <w:r>
          <w:rPr/>
          <w:t>fsp+=1         #last loop moved 2 space forward, but next line only move 1 star forward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ins w:id="312" w:author="Unknown Author" w:date="2019-01-27T15:19:13Z">
        <w:r>
          <w:rPr/>
          <w:t>for i in range (5):</w:t>
        </w:r>
      </w:ins>
    </w:p>
    <w:p>
      <w:pPr>
        <w:pStyle w:val="Normal"/>
        <w:rPr/>
      </w:pPr>
      <w:ins w:id="313" w:author="Unknown Author" w:date="2019-01-27T15:19:13Z">
        <w:r>
          <w:rPr/>
          <w:t xml:space="preserve">    </w:t>
        </w:r>
      </w:ins>
      <w:ins w:id="314" w:author="Unknown Author" w:date="2019-01-27T15:19:13Z">
        <w:r>
          <w:rPr/>
          <w:t>lines.append(space*fsp+star*1+space*msp+star*1)</w:t>
        </w:r>
      </w:ins>
    </w:p>
    <w:p>
      <w:pPr>
        <w:pStyle w:val="Normal"/>
        <w:rPr/>
      </w:pPr>
      <w:ins w:id="315" w:author="Unknown Author" w:date="2019-01-27T15:19:13Z">
        <w:r>
          <w:rPr/>
          <w:t xml:space="preserve">    </w:t>
        </w:r>
      </w:ins>
      <w:ins w:id="316" w:author="Unknown Author" w:date="2019-01-27T15:19:13Z">
        <w:r>
          <w:rPr/>
          <w:t>fsp-=1</w:t>
        </w:r>
      </w:ins>
    </w:p>
    <w:p>
      <w:pPr>
        <w:pStyle w:val="Normal"/>
        <w:rPr/>
      </w:pPr>
      <w:ins w:id="317" w:author="Unknown Author" w:date="2019-01-27T15:19:13Z">
        <w:r>
          <w:rPr/>
          <w:t xml:space="preserve">    </w:t>
        </w:r>
      </w:ins>
      <w:ins w:id="318" w:author="Unknown Author" w:date="2019-01-27T15:19:13Z">
        <w:r>
          <w:rPr/>
          <w:t>msp+=2</w:t>
        </w:r>
      </w:ins>
    </w:p>
    <w:p>
      <w:pPr>
        <w:pStyle w:val="Normal"/>
        <w:rPr/>
      </w:pPr>
      <w:ins w:id="319" w:author="Unknown Author" w:date="2019-01-27T15:19:13Z">
        <w:r>
          <w:rPr/>
          <w:t>lines.append((star+dash*29)*2)  # the zero axis.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ins w:id="320" w:author="Unknown Author" w:date="2019-01-27T15:19:13Z">
        <w:r>
          <w:rPr/>
          <w:t>newlines= lines[:] #hard copy list, pop last str,  then reverse list.</w:t>
        </w:r>
      </w:ins>
    </w:p>
    <w:p>
      <w:pPr>
        <w:pStyle w:val="Normal"/>
        <w:rPr/>
      </w:pPr>
      <w:ins w:id="321" w:author="Unknown Author" w:date="2019-01-27T15:19:13Z">
        <w:r>
          <w:rPr/>
          <w:t>newlines.pop()</w:t>
        </w:r>
      </w:ins>
    </w:p>
    <w:p>
      <w:pPr>
        <w:pStyle w:val="Normal"/>
        <w:rPr/>
      </w:pPr>
      <w:ins w:id="322" w:author="Unknown Author" w:date="2019-01-27T15:19:13Z">
        <w:r>
          <w:rPr/>
          <w:t>for line in newlines:</w:t>
        </w:r>
      </w:ins>
    </w:p>
    <w:p>
      <w:pPr>
        <w:pStyle w:val="Normal"/>
        <w:rPr/>
      </w:pPr>
      <w:ins w:id="323" w:author="Unknown Author" w:date="2019-01-27T15:19:13Z">
        <w:r>
          <w:rPr/>
          <w:t xml:space="preserve">    </w:t>
        </w:r>
      </w:ins>
      <w:ins w:id="324" w:author="Unknown Author" w:date="2019-01-27T15:19:13Z">
        <w:r>
          <w:rPr/>
          <w:t>new=(' '*30)+line</w:t>
        </w:r>
      </w:ins>
    </w:p>
    <w:p>
      <w:pPr>
        <w:pStyle w:val="Normal"/>
        <w:rPr/>
      </w:pPr>
      <w:ins w:id="325" w:author="Unknown Author" w:date="2019-01-27T15:19:13Z">
        <w:r>
          <w:rPr/>
          <w:t xml:space="preserve">    </w:t>
        </w:r>
      </w:ins>
      <w:ins w:id="326" w:author="Unknown Author" w:date="2019-01-27T15:19:13Z">
        <w:r>
          <w:rPr/>
          <w:t>lines_rvs.append(new)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ins w:id="327" w:author="Unknown Author" w:date="2019-01-27T15:19:13Z">
        <w:r>
          <w:rPr/>
          <w:t>lines_rvs.reverse()</w:t>
        </w:r>
      </w:ins>
    </w:p>
    <w:p>
      <w:pPr>
        <w:pStyle w:val="Normal"/>
        <w:rPr/>
      </w:pPr>
      <w:ins w:id="328" w:author="Unknown Author" w:date="2019-01-27T15:19:13Z">
        <w:r>
          <w:rPr/>
          <w:t>for line in lines_rvs:</w:t>
        </w:r>
      </w:ins>
    </w:p>
    <w:p>
      <w:pPr>
        <w:pStyle w:val="Normal"/>
        <w:rPr/>
      </w:pPr>
      <w:ins w:id="329" w:author="Unknown Author" w:date="2019-01-27T15:19:13Z">
        <w:r>
          <w:rPr/>
          <w:t xml:space="preserve">    </w:t>
        </w:r>
      </w:ins>
      <w:ins w:id="330" w:author="Unknown Author" w:date="2019-01-27T15:19:13Z">
        <w:r>
          <w:rPr/>
          <w:t>lines.append(line)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ins w:id="331" w:author="Unknown Author" w:date="2019-01-27T15:19:13Z">
        <w:r>
          <w:rPr/>
          <w:t>for line in lines:</w:t>
        </w:r>
      </w:ins>
    </w:p>
    <w:p>
      <w:pPr>
        <w:pStyle w:val="Normal"/>
        <w:rPr/>
      </w:pPr>
      <w:ins w:id="332" w:author="Unknown Author" w:date="2019-01-27T15:19:13Z">
        <w:r>
          <w:rPr/>
          <w:t xml:space="preserve">    </w:t>
        </w:r>
      </w:ins>
      <w:ins w:id="333" w:author="Unknown Author" w:date="2019-01-27T15:19:13Z">
        <w:r>
          <w:rPr/>
          <w:t>print line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ins w:id="334" w:author="Unknown Author" w:date="2019-01-27T15:19:13Z">
        <w:r>
          <w:rPr/>
          <w:t>linestr=""</w:t>
        </w:r>
      </w:ins>
    </w:p>
    <w:p>
      <w:pPr>
        <w:pStyle w:val="Normal"/>
        <w:rPr/>
      </w:pPr>
      <w:ins w:id="335" w:author="Unknown Author" w:date="2019-01-27T15:19:13Z">
        <w:r>
          <w:rPr/>
          <w:t>for i in range(len (lines)):</w:t>
        </w:r>
      </w:ins>
    </w:p>
    <w:p>
      <w:pPr>
        <w:pStyle w:val="Normal"/>
        <w:rPr/>
      </w:pPr>
      <w:ins w:id="336" w:author="Unknown Author" w:date="2019-01-27T15:19:13Z">
        <w:r>
          <w:rPr/>
          <w:t xml:space="preserve">    </w:t>
        </w:r>
      </w:ins>
      <w:ins w:id="337" w:author="Unknown Author" w:date="2019-01-27T15:19:13Z">
        <w:r>
          <w:rPr/>
          <w:t>starpo=[]</w:t>
        </w:r>
      </w:ins>
    </w:p>
    <w:p>
      <w:pPr>
        <w:pStyle w:val="Normal"/>
        <w:rPr/>
      </w:pPr>
      <w:ins w:id="338" w:author="Unknown Author" w:date="2019-01-27T15:19:13Z">
        <w:r>
          <w:rPr/>
          <w:t xml:space="preserve">    </w:t>
        </w:r>
      </w:ins>
      <w:ins w:id="339" w:author="Unknown Author" w:date="2019-01-27T15:19:13Z">
        <w:r>
          <w:rPr/>
          <w:t>linestr=str(lines[i])</w:t>
        </w:r>
      </w:ins>
    </w:p>
    <w:p>
      <w:pPr>
        <w:pStyle w:val="Normal"/>
        <w:rPr/>
      </w:pPr>
      <w:ins w:id="340" w:author="Unknown Author" w:date="2019-01-27T15:19:13Z">
        <w:r>
          <w:rPr/>
          <w:t xml:space="preserve">    </w:t>
        </w:r>
      </w:ins>
      <w:ins w:id="341" w:author="Unknown Author" w:date="2019-01-27T15:19:13Z">
        <w:r>
          <w:rPr/>
          <w:t>for j in range(len(linestr)):</w:t>
        </w:r>
      </w:ins>
    </w:p>
    <w:p>
      <w:pPr>
        <w:pStyle w:val="Normal"/>
        <w:rPr/>
      </w:pPr>
      <w:ins w:id="342" w:author="Unknown Author" w:date="2019-01-27T15:19:13Z">
        <w:r>
          <w:rPr/>
          <w:t xml:space="preserve">        </w:t>
        </w:r>
      </w:ins>
      <w:ins w:id="343" w:author="Unknown Author" w:date="2019-01-27T15:19:13Z">
        <w:r>
          <w:rPr/>
          <w:t>if linestr[j] == star:</w:t>
        </w:r>
      </w:ins>
    </w:p>
    <w:p>
      <w:pPr>
        <w:pStyle w:val="Normal"/>
        <w:rPr/>
      </w:pPr>
      <w:ins w:id="344" w:author="Unknown Author" w:date="2019-01-27T15:19:13Z">
        <w:r>
          <w:rPr/>
          <w:t xml:space="preserve">            </w:t>
        </w:r>
      </w:ins>
      <w:ins w:id="345" w:author="Unknown Author" w:date="2019-01-27T15:19:13Z">
        <w:r>
          <w:rPr/>
          <w:t>starpo.append(j)</w:t>
        </w:r>
      </w:ins>
    </w:p>
    <w:p>
      <w:pPr>
        <w:pStyle w:val="Normal"/>
        <w:rPr/>
      </w:pPr>
      <w:ins w:id="346" w:author="Unknown Author" w:date="2019-01-27T15:19:13Z">
        <w:r>
          <w:rPr/>
          <w:t xml:space="preserve">        </w:t>
        </w:r>
      </w:ins>
      <w:ins w:id="347" w:author="Unknown Author" w:date="2019-01-27T15:19:13Z">
        <w:r>
          <w:rPr/>
          <w:t>else:</w:t>
        </w:r>
      </w:ins>
    </w:p>
    <w:p>
      <w:pPr>
        <w:pStyle w:val="Normal"/>
        <w:rPr/>
      </w:pPr>
      <w:ins w:id="348" w:author="Unknown Author" w:date="2019-01-27T15:19:13Z">
        <w:r>
          <w:rPr/>
          <w:t xml:space="preserve">            </w:t>
        </w:r>
      </w:ins>
      <w:ins w:id="349" w:author="Unknown Author" w:date="2019-01-27T15:19:13Z">
        <w:r>
          <w:rPr/>
          <w:t>continue</w:t>
        </w:r>
      </w:ins>
    </w:p>
    <w:p>
      <w:pPr>
        <w:pStyle w:val="Normal"/>
        <w:rPr/>
      </w:pPr>
      <w:ins w:id="350" w:author="Unknown Author" w:date="2019-01-27T15:19:13Z">
        <w:r>
          <w:rPr/>
          <w:t xml:space="preserve">    </w:t>
        </w:r>
      </w:ins>
      <w:ins w:id="351" w:author="Unknown Author" w:date="2019-01-27T15:19:13Z">
        <w:r>
          <w:rPr/>
          <w:t>star_record[i]=starpo</w:t>
        </w:r>
      </w:ins>
    </w:p>
    <w:p>
      <w:pPr>
        <w:pStyle w:val="Normal"/>
        <w:rPr/>
      </w:pPr>
      <w:ins w:id="352" w:author="Unknown Author" w:date="2019-01-27T15:19:13Z">
        <w:r>
          <w:rPr/>
          <w:t>print star_record</w:t>
        </w:r>
      </w:ins>
    </w:p>
    <w:p>
      <w:pPr>
        <w:sectPr>
          <w:headerReference w:type="default" r:id="rId9"/>
          <w:footerReference w:type="default" r:id="rId10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ins w:id="353" w:author="Unknown Author" w:date="2019-01-27T15:19:13Z">
        <w:r>
          <w:rPr/>
          <w:t xml:space="preserve">            </w:t>
        </w:r>
      </w:ins>
    </w:p>
    <w:p>
      <w:pPr>
        <w:pStyle w:val="Normal"/>
        <w:rPr/>
      </w:pPr>
      <w:r>
        <w:rPr/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2240" w:h="15840"/>
      <w:pgMar w:left="1440" w:right="1440" w:header="720" w:top="1872" w:footer="720" w:bottom="1152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Titillium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tillium Bd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>
        <w:rFonts w:eastAsia="Calibri"/>
        <w:b/>
        <w:b/>
        <w:bCs/>
        <w:color w:val="000000"/>
        <w:kern w:val="2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0" wp14:anchorId="543B4A85">
              <wp:simplePos x="0" y="0"/>
              <wp:positionH relativeFrom="column">
                <wp:posOffset>-5715</wp:posOffset>
              </wp:positionH>
              <wp:positionV relativeFrom="paragraph">
                <wp:posOffset>-6985</wp:posOffset>
              </wp:positionV>
              <wp:extent cx="5946140" cy="3175"/>
              <wp:effectExtent l="0" t="19050" r="19050" b="19050"/>
              <wp:wrapNone/>
              <wp:docPr id="7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40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pt,-0.65pt" to="467.6pt,-0.6pt" ID="Straight Connector 7" stroked="t" style="position:absolute" wp14:anchorId="543B4A85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8" wp14:anchorId="2379ABE9">
              <wp:simplePos x="0" y="0"/>
              <wp:positionH relativeFrom="column">
                <wp:posOffset>2056765</wp:posOffset>
              </wp:positionH>
              <wp:positionV relativeFrom="paragraph">
                <wp:posOffset>-1397000</wp:posOffset>
              </wp:positionV>
              <wp:extent cx="3810" cy="593725"/>
              <wp:effectExtent l="19050" t="0" r="19050" b="19050"/>
              <wp:wrapNone/>
              <wp:docPr id="8" name="Straight Connecto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" cy="6109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8.75pt,-86.95pt" to="139.25pt,-38.9pt" ID="Straight Connector 10" stroked="t" style="position:absolute" wp14:anchorId="2379ABE9">
              <v:stroke color="#005eb8" weight="28440" joinstyle="round" endcap="flat"/>
              <v:fill o:detectmouseclick="t" on="false"/>
            </v:line>
          </w:pict>
        </mc:Fallback>
      </mc:AlternateContent>
    </w:r>
    <w:r>
      <w:rPr>
        <w:rFonts w:eastAsia="Calibri"/>
        <w:b/>
        <w:bCs/>
        <w:kern w:val="2"/>
        <w:sz w:val="20"/>
        <w:szCs w:val="20"/>
      </w:rPr>
      <w:fldChar w:fldCharType="begin"/>
    </w:r>
    <w:r>
      <w:rPr>
        <w:sz w:val="20"/>
        <w:b/>
        <w:kern w:val="2"/>
        <w:szCs w:val="20"/>
        <w:bCs/>
        <w:rFonts w:eastAsia="Calibri"/>
      </w:rPr>
      <w:instrText> PAGE </w:instrText>
    </w:r>
    <w:r>
      <w:rPr>
        <w:sz w:val="20"/>
        <w:b/>
        <w:kern w:val="2"/>
        <w:szCs w:val="20"/>
        <w:bCs/>
        <w:rFonts w:eastAsia="Calibri"/>
      </w:rPr>
      <w:fldChar w:fldCharType="separate"/>
    </w:r>
    <w:r>
      <w:rPr>
        <w:sz w:val="20"/>
        <w:b/>
        <w:kern w:val="2"/>
        <w:szCs w:val="20"/>
        <w:bCs/>
        <w:rFonts w:eastAsia="Calibri"/>
      </w:rPr>
      <w:t>6</w:t>
    </w:r>
    <w:r>
      <w:rPr>
        <w:sz w:val="20"/>
        <w:b/>
        <w:kern w:val="2"/>
        <w:szCs w:val="20"/>
        <w:bCs/>
        <w:rFonts w:eastAsia="Calibri"/>
      </w:rPr>
      <w:fldChar w:fldCharType="end"/>
    </w:r>
    <w:r>
      <w:rPr>
        <w:rFonts w:eastAsia="Calibri"/>
        <w:b/>
        <w:bCs/>
        <w:color w:val="000000"/>
        <w:kern w:val="2"/>
        <w:sz w:val="20"/>
        <w:szCs w:val="20"/>
      </w:rPr>
      <w:tab/>
      <w:t>ICT: Offensive and Defensive Tool Construction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jc w:val="both"/>
      <w:rPr>
        <w:rFonts w:eastAsia="Calibri"/>
        <w:color w:val="000000"/>
        <w:kern w:val="2"/>
        <w:sz w:val="20"/>
        <w:szCs w:val="32"/>
      </w:rPr>
    </w:pPr>
    <w:r>
      <w:rPr>
        <w:rFonts w:eastAsia="Calibri"/>
        <w:color w:val="000000"/>
        <w:kern w:val="2"/>
        <w:sz w:val="20"/>
        <w:szCs w:val="32"/>
      </w:rPr>
      <w:tab/>
      <w:t>© 2017, Southern Alberta Institute of Technology</w:t>
    </w:r>
  </w:p>
  <w:p>
    <w:pPr>
      <w:pStyle w:val="Normal"/>
      <w:tabs>
        <w:tab w:val="center" w:pos="4680" w:leader="none"/>
        <w:tab w:val="right" w:pos="9360" w:leader="none"/>
      </w:tabs>
      <w:spacing w:lineRule="auto" w:line="240"/>
      <w:jc w:val="both"/>
      <w:rPr>
        <w:rFonts w:eastAsia="Calibri"/>
        <w:color w:val="000000"/>
        <w:kern w:val="2"/>
        <w:sz w:val="12"/>
        <w:szCs w:val="24"/>
      </w:rPr>
    </w:pPr>
    <w:r>
      <w:rPr>
        <w:rFonts w:eastAsia="Calibri"/>
        <w:color w:val="000000"/>
        <w:kern w:val="2"/>
        <w:sz w:val="12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>
        <w:rFonts w:eastAsia="Calibri"/>
        <w:b/>
        <w:b/>
        <w:bCs/>
        <w:color w:val="000000"/>
        <w:kern w:val="2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9" wp14:anchorId="5E6634DC">
              <wp:simplePos x="0" y="0"/>
              <wp:positionH relativeFrom="column">
                <wp:posOffset>-5715</wp:posOffset>
              </wp:positionH>
              <wp:positionV relativeFrom="paragraph">
                <wp:posOffset>-6985</wp:posOffset>
              </wp:positionV>
              <wp:extent cx="5946140" cy="3175"/>
              <wp:effectExtent l="0" t="19050" r="19050" b="19050"/>
              <wp:wrapNone/>
              <wp:docPr id="9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40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pt,-0.65pt" to="467.6pt,-0.6pt" ID="Straight Connector 9" stroked="t" style="position:absolute" wp14:anchorId="5E6634DC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0" wp14:anchorId="3EAEED68">
              <wp:simplePos x="0" y="0"/>
              <wp:positionH relativeFrom="column">
                <wp:posOffset>2056765</wp:posOffset>
              </wp:positionH>
              <wp:positionV relativeFrom="paragraph">
                <wp:posOffset>-1397000</wp:posOffset>
              </wp:positionV>
              <wp:extent cx="3810" cy="593725"/>
              <wp:effectExtent l="19050" t="0" r="19050" b="19050"/>
              <wp:wrapNone/>
              <wp:docPr id="10" name="Straight Connector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" cy="6109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8.75pt,-86.95pt" to="139.25pt,-38.9pt" ID="Straight Connector 8" stroked="t" style="position:absolute" wp14:anchorId="3EAEED68">
              <v:stroke color="#005eb8" weight="28440" joinstyle="round" endcap="flat"/>
              <v:fill o:detectmouseclick="t" on="false"/>
            </v:line>
          </w:pict>
        </mc:Fallback>
      </mc:AlternateContent>
    </w:r>
    <w:r>
      <w:rPr>
        <w:rFonts w:eastAsia="Calibri"/>
        <w:b/>
        <w:bCs/>
        <w:kern w:val="2"/>
        <w:sz w:val="20"/>
        <w:szCs w:val="20"/>
      </w:rPr>
      <w:fldChar w:fldCharType="begin"/>
    </w:r>
    <w:r>
      <w:rPr>
        <w:sz w:val="20"/>
        <w:b/>
        <w:kern w:val="2"/>
        <w:szCs w:val="20"/>
        <w:bCs/>
        <w:rFonts w:eastAsia="Calibri"/>
      </w:rPr>
      <w:instrText> PAGE </w:instrText>
    </w:r>
    <w:r>
      <w:rPr>
        <w:sz w:val="20"/>
        <w:b/>
        <w:kern w:val="2"/>
        <w:szCs w:val="20"/>
        <w:bCs/>
        <w:rFonts w:eastAsia="Calibri"/>
      </w:rPr>
      <w:fldChar w:fldCharType="separate"/>
    </w:r>
    <w:r>
      <w:rPr>
        <w:sz w:val="20"/>
        <w:b/>
        <w:kern w:val="2"/>
        <w:szCs w:val="20"/>
        <w:bCs/>
        <w:rFonts w:eastAsia="Calibri"/>
      </w:rPr>
      <w:t>1</w:t>
    </w:r>
    <w:r>
      <w:rPr>
        <w:sz w:val="20"/>
        <w:b/>
        <w:kern w:val="2"/>
        <w:szCs w:val="20"/>
        <w:bCs/>
        <w:rFonts w:eastAsia="Calibri"/>
      </w:rPr>
      <w:fldChar w:fldCharType="end"/>
    </w:r>
    <w:r>
      <w:rPr>
        <w:rFonts w:eastAsia="Calibri"/>
        <w:b/>
        <w:bCs/>
        <w:color w:val="000000"/>
        <w:kern w:val="2"/>
        <w:sz w:val="20"/>
        <w:szCs w:val="20"/>
      </w:rPr>
      <w:tab/>
      <w:t>ICT: Offensive and Defensive Tool Construction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jc w:val="both"/>
      <w:rPr>
        <w:rFonts w:eastAsia="Calibri"/>
        <w:color w:val="000000"/>
        <w:kern w:val="2"/>
        <w:sz w:val="20"/>
        <w:szCs w:val="32"/>
      </w:rPr>
    </w:pPr>
    <w:r>
      <w:rPr>
        <w:rFonts w:eastAsia="Calibri"/>
        <w:color w:val="000000"/>
        <w:kern w:val="2"/>
        <w:sz w:val="20"/>
        <w:szCs w:val="32"/>
      </w:rPr>
      <w:tab/>
      <w:t>© 2017, Southern Alberta Institute of Technology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3" wp14:anchorId="5E6634DC">
              <wp:simplePos x="0" y="0"/>
              <wp:positionH relativeFrom="column">
                <wp:posOffset>-5715</wp:posOffset>
              </wp:positionH>
              <wp:positionV relativeFrom="paragraph">
                <wp:posOffset>-6985</wp:posOffset>
              </wp:positionV>
              <wp:extent cx="5946140" cy="3175"/>
              <wp:effectExtent l="0" t="19050" r="19050" b="19050"/>
              <wp:wrapNone/>
              <wp:docPr id="11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40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pt,-0.65pt" to="467.6pt,-0.6pt" ID="Straight Connector 9" stroked="t" style="position:absolute" wp14:anchorId="5E6634DC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5" wp14:anchorId="3EAEED68">
              <wp:simplePos x="0" y="0"/>
              <wp:positionH relativeFrom="column">
                <wp:posOffset>2056765</wp:posOffset>
              </wp:positionH>
              <wp:positionV relativeFrom="paragraph">
                <wp:posOffset>-1397000</wp:posOffset>
              </wp:positionV>
              <wp:extent cx="3810" cy="593725"/>
              <wp:effectExtent l="19050" t="0" r="19050" b="19050"/>
              <wp:wrapNone/>
              <wp:docPr id="12" name="Straight Connector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" cy="6109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8.75pt,-86.95pt" to="139.25pt,-38.9pt" ID="Straight Connector 8" stroked="t" style="position:absolute" wp14:anchorId="3EAEED68">
              <v:stroke color="#005eb8" weight="28440" joinstyle="round" endcap="flat"/>
              <v:fill o:detectmouseclick="t" on="false"/>
            </v:line>
          </w:pict>
        </mc:Fallback>
      </mc:AlternateContent>
    </w:r>
    <w:r>
      <w:rPr>
        <w:rFonts w:eastAsia="Calibri"/>
        <w:b/>
        <w:bCs/>
        <w:kern w:val="2"/>
        <w:sz w:val="20"/>
        <w:szCs w:val="20"/>
      </w:rPr>
      <w:fldChar w:fldCharType="begin"/>
    </w:r>
    <w:r>
      <w:rPr>
        <w:sz w:val="20"/>
        <w:b/>
        <w:kern w:val="2"/>
        <w:szCs w:val="20"/>
        <w:bCs/>
        <w:rFonts w:eastAsia="Calibri"/>
      </w:rPr>
      <w:instrText> PAGE </w:instrText>
    </w:r>
    <w:r>
      <w:rPr>
        <w:sz w:val="20"/>
        <w:b/>
        <w:kern w:val="2"/>
        <w:szCs w:val="20"/>
        <w:bCs/>
        <w:rFonts w:eastAsia="Calibri"/>
      </w:rPr>
      <w:fldChar w:fldCharType="separate"/>
    </w:r>
    <w:r>
      <w:rPr>
        <w:sz w:val="20"/>
        <w:b/>
        <w:kern w:val="2"/>
        <w:szCs w:val="20"/>
        <w:bCs/>
        <w:rFonts w:eastAsia="Calibri"/>
      </w:rPr>
      <w:t>10</w:t>
    </w:r>
    <w:r>
      <w:rPr>
        <w:sz w:val="20"/>
        <w:b/>
        <w:kern w:val="2"/>
        <w:szCs w:val="20"/>
        <w:bCs/>
        <w:rFonts w:eastAsia="Calibri"/>
      </w:rPr>
      <w:fldChar w:fldCharType="end"/>
    </w:r>
    <w:r>
      <w:rPr>
        <w:rFonts w:eastAsia="Calibri"/>
        <w:b/>
        <w:bCs/>
        <w:color w:val="000000"/>
        <w:kern w:val="2"/>
        <w:sz w:val="20"/>
        <w:szCs w:val="20"/>
      </w:rPr>
      <w:tab/>
      <w:t>ICT: Offensive and Defensive Tool Construction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jc w:val="both"/>
      <w:rPr/>
    </w:pPr>
    <w:r>
      <w:rPr>
        <w:rFonts w:eastAsia="Calibri"/>
        <w:color w:val="000000"/>
        <w:kern w:val="2"/>
        <w:sz w:val="20"/>
        <w:szCs w:val="32"/>
      </w:rPr>
      <w:tab/>
      <w:t>© 2017, Southern Alberta Institute of Technology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51" wp14:anchorId="543B4A85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5946140" cy="3175"/>
              <wp:effectExtent l="0" t="19050" r="19050" b="19050"/>
              <wp:wrapNone/>
              <wp:docPr id="15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40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.1pt" to="468.1pt,0.15pt" ID="Straight Connector 7" stroked="t" style="position:absolute" wp14:anchorId="543B4A85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7" wp14:anchorId="2379ABE9">
              <wp:simplePos x="0" y="0"/>
              <wp:positionH relativeFrom="column">
                <wp:posOffset>596265</wp:posOffset>
              </wp:positionH>
              <wp:positionV relativeFrom="paragraph">
                <wp:posOffset>-594360</wp:posOffset>
              </wp:positionV>
              <wp:extent cx="3810" cy="593725"/>
              <wp:effectExtent l="19050" t="0" r="19050" b="19050"/>
              <wp:wrapNone/>
              <wp:docPr id="16" name="Straight Connecto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" cy="6109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3.75pt,-23.75pt" to="24.25pt,24.3pt" ID="Straight Connector 10" stroked="t" style="position:absolute" wp14:anchorId="2379ABE9">
              <v:stroke color="#005eb8" weight="28440" joinstyle="round" endcap="flat"/>
              <v:fill o:detectmouseclick="t" on="false"/>
            </v:line>
          </w:pict>
        </mc:Fallback>
      </mc:AlternateContent>
    </w:r>
    <w:r>
      <w:rPr>
        <w:rFonts w:eastAsia="Calibri"/>
        <w:b/>
        <w:bCs/>
        <w:kern w:val="2"/>
        <w:sz w:val="20"/>
        <w:szCs w:val="20"/>
      </w:rPr>
      <w:fldChar w:fldCharType="begin"/>
    </w:r>
    <w:r>
      <w:rPr>
        <w:sz w:val="20"/>
        <w:b/>
        <w:kern w:val="2"/>
        <w:szCs w:val="20"/>
        <w:bCs/>
        <w:rFonts w:eastAsia="Calibri"/>
      </w:rPr>
      <w:instrText> PAGE </w:instrText>
    </w:r>
    <w:r>
      <w:rPr>
        <w:sz w:val="20"/>
        <w:b/>
        <w:kern w:val="2"/>
        <w:szCs w:val="20"/>
        <w:bCs/>
        <w:rFonts w:eastAsia="Calibri"/>
      </w:rPr>
      <w:fldChar w:fldCharType="separate"/>
    </w:r>
    <w:r>
      <w:rPr>
        <w:sz w:val="20"/>
        <w:b/>
        <w:kern w:val="2"/>
        <w:szCs w:val="20"/>
        <w:bCs/>
        <w:rFonts w:eastAsia="Calibri"/>
      </w:rPr>
      <w:t>2</w:t>
    </w:r>
    <w:r>
      <w:rPr>
        <w:sz w:val="20"/>
        <w:b/>
        <w:kern w:val="2"/>
        <w:szCs w:val="20"/>
        <w:bCs/>
        <w:rFonts w:eastAsia="Calibri"/>
      </w:rPr>
      <w:fldChar w:fldCharType="end"/>
    </w:r>
    <w:r>
      <w:rPr>
        <w:rFonts w:eastAsia="Calibri"/>
        <w:b/>
        <w:bCs/>
        <w:color w:val="000000"/>
        <w:kern w:val="2"/>
        <w:sz w:val="20"/>
        <w:szCs w:val="20"/>
      </w:rPr>
      <w:tab/>
      <w:t>ICT: Offensive and Defensive Tool Construction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jc w:val="both"/>
      <w:rPr/>
    </w:pPr>
    <w:r>
      <w:rPr>
        <w:rFonts w:eastAsia="Calibri"/>
        <w:color w:val="000000"/>
        <w:kern w:val="2"/>
        <w:sz w:val="20"/>
        <w:szCs w:val="32"/>
      </w:rPr>
      <w:tab/>
      <w:t>© 2017, Southern Alberta Institute of Technology</w:t>
    </w:r>
  </w:p>
  <w:p>
    <w:pPr>
      <w:pStyle w:val="Normal"/>
      <w:tabs>
        <w:tab w:val="center" w:pos="4680" w:leader="none"/>
        <w:tab w:val="right" w:pos="9360" w:leader="none"/>
      </w:tabs>
      <w:spacing w:lineRule="auto" w:line="240"/>
      <w:jc w:val="both"/>
      <w:rPr>
        <w:rFonts w:eastAsia="Calibri"/>
        <w:color w:val="000000"/>
        <w:kern w:val="2"/>
        <w:sz w:val="12"/>
        <w:szCs w:val="24"/>
      </w:rPr>
    </w:pPr>
    <w:r>
      <w:rPr>
        <w:rFonts w:eastAsia="Calibri"/>
        <w:color w:val="000000"/>
        <w:kern w:val="2"/>
        <w:sz w:val="12"/>
        <w:szCs w:val="24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2017, Southern Alberta Institute of Technology. All rights reserved.</w:t>
    </w:r>
  </w:p>
  <w:p>
    <w:pPr>
      <w:pStyle w:val="Normal"/>
      <w:rPr/>
    </w:pPr>
    <w:r>
      <w:rPr/>
      <w:t>This publication and materials herein are protected by applicable intellectual property laws.</w:t>
    </w:r>
  </w:p>
  <w:p>
    <w:pPr>
      <w:pStyle w:val="Normal"/>
      <w:rPr/>
    </w:pPr>
    <w:r>
      <w:rPr/>
      <w:t>Unauthorized reproduction and distribution of this publication in whole or part is prohibited.</w:t>
    </w:r>
  </w:p>
  <w:p>
    <w:pPr>
      <w:pStyle w:val="Normal"/>
      <w:rPr/>
    </w:pPr>
    <w:r>
      <w:rPr/>
    </w:r>
  </w:p>
  <w:p>
    <w:pPr>
      <w:pStyle w:val="Normal"/>
      <w:rPr/>
    </w:pPr>
    <w:r>
      <w:rPr/>
      <w:t>For more information, contact:</w:t>
    </w:r>
  </w:p>
  <w:p>
    <w:pPr>
      <w:pStyle w:val="Normal"/>
      <w:rPr/>
    </w:pPr>
    <w:r>
      <w:rPr/>
      <w:t>Director, Centre for Instructional Technology and Development</w:t>
    </w:r>
  </w:p>
  <w:p>
    <w:pPr>
      <w:pStyle w:val="Normal"/>
      <w:rPr/>
    </w:pPr>
    <w:r>
      <w:rPr/>
      <w:t>Southern Alberta Institute of Technology</w:t>
    </w:r>
  </w:p>
  <w:p>
    <w:pPr>
      <w:pStyle w:val="Normal"/>
      <w:rPr/>
    </w:pPr>
    <w:r>
      <w:rPr/>
      <w:t>1301 16 Ave. N.W., Calgary, AB T2M 0L4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0" wp14:anchorId="0051FB5C">
              <wp:simplePos x="0" y="0"/>
              <wp:positionH relativeFrom="column">
                <wp:posOffset>-5715</wp:posOffset>
              </wp:positionH>
              <wp:positionV relativeFrom="paragraph">
                <wp:posOffset>326390</wp:posOffset>
              </wp:positionV>
              <wp:extent cx="5946140" cy="3175"/>
              <wp:effectExtent l="19050" t="19050" r="0" b="19050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540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5pt,25.65pt" to="467.6pt,25.7pt" ID="Straight Connector 6" stroked="t" style="position:absolute;flip:x" wp14:anchorId="0051FB5C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12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  <w:tab w:val="center" w:pos="4680" w:leader="none"/>
        <w:tab w:val="right" w:pos="9360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4632B578">
              <wp:simplePos x="0" y="0"/>
              <wp:positionH relativeFrom="column">
                <wp:posOffset>-31115</wp:posOffset>
              </wp:positionH>
              <wp:positionV relativeFrom="paragraph">
                <wp:posOffset>326390</wp:posOffset>
              </wp:positionV>
              <wp:extent cx="5946140" cy="3175"/>
              <wp:effectExtent l="19050" t="19050" r="0" b="19050"/>
              <wp:wrapNone/>
              <wp:docPr id="5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540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5pt,25.65pt" to="465.6pt,25.7pt" ID="Straight Connector 5" stroked="t" style="position:absolute;flip:x" wp14:anchorId="4632B578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6" name="Picture 1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  <w:tab w:val="center" w:pos="4680" w:leader="none"/>
        <w:tab w:val="right" w:pos="9360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2" wp14:anchorId="254EE6F9">
              <wp:simplePos x="0" y="0"/>
              <wp:positionH relativeFrom="column">
                <wp:posOffset>-31115</wp:posOffset>
              </wp:positionH>
              <wp:positionV relativeFrom="paragraph">
                <wp:posOffset>326390</wp:posOffset>
              </wp:positionV>
              <wp:extent cx="5946140" cy="3175"/>
              <wp:effectExtent l="19050" t="19050" r="0" b="19050"/>
              <wp:wrapNone/>
              <wp:docPr id="13" name="Straight Connector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540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5pt,25.65pt" to="465.6pt,25.7pt" ID="Straight Connector 36" stroked="t" style="position:absolute;flip:x" wp14:anchorId="254EE6F9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21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4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2b57"/>
    <w:pPr>
      <w:widowControl/>
      <w:bidi w:val="0"/>
      <w:spacing w:lineRule="auto" w:line="276"/>
      <w:jc w:val="left"/>
    </w:pPr>
    <w:rPr>
      <w:rFonts w:ascii="Arial" w:hAnsi="Arial" w:eastAsia="Times New Roman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 w:val="true"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 w:val="true"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 w:val="true"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 w:val="true"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012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d3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2b57"/>
    <w:rPr>
      <w:rFonts w:ascii="Arial" w:hAnsi="Arial" w:cs="Arial"/>
      <w:b/>
    </w:rPr>
  </w:style>
  <w:style w:type="character" w:styleId="Heading1Char" w:customStyle="1">
    <w:name w:val="Heading 1 Char"/>
    <w:link w:val="Heading1"/>
    <w:uiPriority w:val="9"/>
    <w:qFormat/>
    <w:rsid w:val="000537e5"/>
    <w:rPr>
      <w:rFonts w:ascii="Arial" w:hAnsi="Arial" w:cs="Arial"/>
      <w:b/>
      <w:bCs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0537e5"/>
    <w:rPr>
      <w:rFonts w:ascii="Arial" w:hAnsi="Arial" w:cs="Arial"/>
      <w:b/>
      <w:b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0537e5"/>
    <w:rPr>
      <w:rFonts w:ascii="Arial" w:hAnsi="Arial" w:cs="Arial"/>
      <w:b/>
      <w:bCs/>
      <w:sz w:val="26"/>
      <w:szCs w:val="22"/>
    </w:rPr>
  </w:style>
  <w:style w:type="character" w:styleId="Heading4Char" w:customStyle="1">
    <w:name w:val="Heading 4 Char"/>
    <w:link w:val="Heading4"/>
    <w:uiPriority w:val="9"/>
    <w:semiHidden/>
    <w:qFormat/>
    <w:rsid w:val="00c577bb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link w:val="Heading5"/>
    <w:uiPriority w:val="9"/>
    <w:semiHidden/>
    <w:qFormat/>
    <w:rsid w:val="00c577bb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link w:val="Heading6"/>
    <w:uiPriority w:val="9"/>
    <w:semiHidden/>
    <w:qFormat/>
    <w:rsid w:val="00c577bb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link w:val="Heading7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link w:val="Heading8"/>
    <w:uiPriority w:val="9"/>
    <w:semiHidden/>
    <w:qFormat/>
    <w:rsid w:val="00c577bb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HeadingStyle1Char" w:customStyle="1">
    <w:name w:val="Heading Style 1 Char"/>
    <w:link w:val="HeadingStyle1"/>
    <w:qFormat/>
    <w:rsid w:val="000537e5"/>
    <w:rPr>
      <w:rFonts w:ascii="Arial" w:hAnsi="Arial" w:cs="Arial"/>
      <w:b/>
      <w:sz w:val="32"/>
      <w:szCs w:val="24"/>
    </w:rPr>
  </w:style>
  <w:style w:type="character" w:styleId="Annotationreference">
    <w:name w:val="annotation reference"/>
    <w:uiPriority w:val="99"/>
    <w:semiHidden/>
    <w:unhideWhenUsed/>
    <w:qFormat/>
    <w:rsid w:val="00bf377e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bf377e"/>
    <w:rPr>
      <w:rFonts w:eastAsia="Calibri"/>
      <w:sz w:val="20"/>
      <w:szCs w:val="20"/>
    </w:rPr>
  </w:style>
  <w:style w:type="character" w:styleId="DocName" w:customStyle="1">
    <w:name w:val="DocName"/>
    <w:basedOn w:val="DefaultParagraphFont"/>
    <w:uiPriority w:val="1"/>
    <w:qFormat/>
    <w:rsid w:val="00ce6287"/>
    <w:rPr>
      <w:rFonts w:ascii="Times New Roman" w:hAnsi="Times New Roman"/>
      <w:i w:val="false"/>
      <w:iCs/>
      <w:sz w:val="17"/>
    </w:rPr>
  </w:style>
  <w:style w:type="character" w:styleId="InternetLink" w:customStyle="1">
    <w:name w:val="Internet Link"/>
    <w:rsid w:val="009539cd"/>
    <w:rPr>
      <w:color w:val="000080"/>
      <w:u w:val="single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66da9"/>
    <w:rPr>
      <w:rFonts w:ascii="Arial" w:hAnsi="Arial" w:eastAsia="Calibri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32989"/>
    <w:rPr>
      <w:color w:val="800080" w:themeColor="followedHyperlink"/>
      <w:u w:val="single"/>
    </w:rPr>
  </w:style>
  <w:style w:type="character" w:styleId="Quotation" w:customStyle="1">
    <w:name w:val="Quotation"/>
    <w:qFormat/>
    <w:rsid w:val="00ad3443"/>
    <w:rPr>
      <w:i/>
      <w:iCs/>
    </w:rPr>
  </w:style>
  <w:style w:type="character" w:styleId="BodyTextChar" w:customStyle="1">
    <w:name w:val="Body Text Char"/>
    <w:basedOn w:val="DefaultParagraphFont"/>
    <w:link w:val="BodyText"/>
    <w:qFormat/>
    <w:rsid w:val="00895d90"/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Arial"/>
      <w:sz w:val="22"/>
      <w:szCs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/>
  </w:style>
  <w:style w:type="character" w:styleId="IndexLink">
    <w:name w:val="Index Link"/>
    <w:qFormat/>
    <w:rPr/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/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/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link w:val="BodyTextChar"/>
    <w:rsid w:val="00895d90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128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 w:leader="none"/>
        <w:tab w:val="right" w:pos="9360" w:leader="none"/>
      </w:tabs>
      <w:spacing w:lineRule="auto" w:line="240" w:before="60" w:after="0"/>
    </w:pPr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577bb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c577bb"/>
    <w:pPr>
      <w:spacing w:lineRule="auto" w:line="240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</w:pPr>
    <w:rPr>
      <w:color w:val="000000" w:themeColor="text1"/>
      <w:sz w:val="36"/>
      <w:szCs w:val="36"/>
    </w:rPr>
  </w:style>
  <w:style w:type="paragraph" w:styleId="HeadingStyle1" w:customStyle="1">
    <w:name w:val="Heading Style 1"/>
    <w:basedOn w:val="Normal"/>
    <w:link w:val="HeadingStyle1Char"/>
    <w:qFormat/>
    <w:rsid w:val="000537e5"/>
    <w:pPr>
      <w:spacing w:lineRule="auto" w:line="240" w:before="240" w:after="120"/>
      <w:outlineLvl w:val="0"/>
    </w:pPr>
    <w:rPr>
      <w:b/>
      <w:sz w:val="32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f62ec0"/>
    <w:pPr>
      <w:spacing w:before="0" w:after="120"/>
      <w:ind w:left="216" w:hanging="0"/>
    </w:pPr>
    <w:rPr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7d01ad"/>
    <w:pPr>
      <w:tabs>
        <w:tab w:val="right" w:pos="9350" w:leader="dot"/>
      </w:tabs>
      <w:spacing w:before="0" w:after="120"/>
    </w:pPr>
    <w:rPr>
      <w:bCs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93d87"/>
    <w:pPr>
      <w:tabs>
        <w:tab w:val="right" w:pos="9350" w:leader="dot"/>
      </w:tabs>
      <w:spacing w:before="0" w:after="120"/>
      <w:ind w:left="446" w:hanging="0"/>
    </w:pPr>
    <w:rPr>
      <w:iCs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f377e"/>
    <w:pPr>
      <w:spacing w:lineRule="auto" w:line="240"/>
    </w:pPr>
    <w:rPr>
      <w:rFonts w:eastAsia="Calibri"/>
      <w:sz w:val="20"/>
      <w:szCs w:val="20"/>
    </w:rPr>
  </w:style>
  <w:style w:type="paragraph" w:styleId="SAITCaption" w:customStyle="1">
    <w:name w:val="SAIT Caption"/>
    <w:basedOn w:val="Normal"/>
    <w:qFormat/>
    <w:rsid w:val="00f84035"/>
    <w:pPr>
      <w:spacing w:before="120" w:after="0"/>
      <w:jc w:val="center"/>
    </w:pPr>
    <w:rPr>
      <w:b/>
      <w:sz w:val="20"/>
      <w:szCs w:val="20"/>
    </w:rPr>
  </w:style>
  <w:style w:type="paragraph" w:styleId="Source" w:customStyle="1">
    <w:name w:val="Source"/>
    <w:basedOn w:val="SAITCaption"/>
    <w:qFormat/>
    <w:rsid w:val="00f84035"/>
    <w:pPr>
      <w:spacing w:lineRule="auto" w:line="240" w:before="0" w:after="0"/>
    </w:pPr>
    <w:rPr>
      <w:b w:val="false"/>
      <w:sz w:val="18"/>
      <w:szCs w:val="18"/>
    </w:rPr>
  </w:style>
  <w:style w:type="paragraph" w:styleId="SchoolName" w:customStyle="1">
    <w:name w:val="School Name"/>
    <w:basedOn w:val="Normal"/>
    <w:qFormat/>
    <w:rsid w:val="000537e5"/>
    <w:pPr>
      <w:spacing w:lineRule="auto" w:line="240"/>
    </w:pPr>
    <w:rPr>
      <w:rFonts w:ascii="Arial Black" w:hAnsi="Arial Black"/>
      <w:b/>
      <w:color w:val="FFFFFF" w:themeColor="background1"/>
      <w:sz w:val="28"/>
    </w:rPr>
  </w:style>
  <w:style w:type="paragraph" w:styleId="CourseName" w:customStyle="1">
    <w:name w:val="Course Name"/>
    <w:basedOn w:val="Normal"/>
    <w:qFormat/>
    <w:rsid w:val="00a70299"/>
    <w:pPr>
      <w:spacing w:lineRule="auto" w:line="240" w:before="0" w:after="200"/>
    </w:pPr>
    <w:rPr>
      <w:b/>
      <w:sz w:val="40"/>
    </w:rPr>
  </w:style>
  <w:style w:type="paragraph" w:styleId="LabTitle" w:customStyle="1">
    <w:name w:val="Lab Title"/>
    <w:basedOn w:val="Normal"/>
    <w:qFormat/>
    <w:rsid w:val="00a70299"/>
    <w:pPr>
      <w:spacing w:lineRule="auto" w:line="240" w:before="0" w:after="200"/>
    </w:pPr>
    <w:rPr>
      <w:b/>
      <w:sz w:val="36"/>
    </w:rPr>
  </w:style>
  <w:style w:type="paragraph" w:styleId="TitlePageCourseName" w:customStyle="1">
    <w:name w:val="Title Page Course Name"/>
    <w:basedOn w:val="CourseName"/>
    <w:qFormat/>
    <w:rsid w:val="00242511"/>
    <w:pPr/>
    <w:rPr>
      <w:rFonts w:ascii="Titillium" w:hAnsi="Titillium"/>
      <w:sz w:val="120"/>
      <w:szCs w:val="120"/>
    </w:rPr>
  </w:style>
  <w:style w:type="paragraph" w:styleId="TitlePageModuleTitle" w:customStyle="1">
    <w:name w:val="Title Page Module Title"/>
    <w:basedOn w:val="LabTitle"/>
    <w:qFormat/>
    <w:rsid w:val="00242511"/>
    <w:pPr>
      <w:spacing w:before="0" w:after="0"/>
    </w:pPr>
    <w:rPr>
      <w:rFonts w:ascii="Titillium" w:hAnsi="Titillium"/>
      <w:color w:val="005EB8"/>
      <w:sz w:val="40"/>
      <w:szCs w:val="40"/>
    </w:rPr>
  </w:style>
  <w:style w:type="paragraph" w:styleId="PageNo" w:customStyle="1">
    <w:name w:val="Page No."/>
    <w:basedOn w:val="Footer"/>
    <w:qFormat/>
    <w:rsid w:val="001e692b"/>
    <w:pPr>
      <w:jc w:val="right"/>
    </w:pPr>
    <w:rPr/>
  </w:style>
  <w:style w:type="paragraph" w:styleId="Copyright" w:customStyle="1">
    <w:name w:val="Copyright"/>
    <w:basedOn w:val="Footer"/>
    <w:qFormat/>
    <w:rsid w:val="00a70299"/>
    <w:pPr/>
    <w:rPr>
      <w:b w:val="fals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66da9"/>
    <w:pPr/>
    <w:rPr>
      <w:rFonts w:eastAsia="Times New Roman"/>
      <w:b/>
      <w:bCs/>
    </w:rPr>
  </w:style>
  <w:style w:type="paragraph" w:styleId="TableContents" w:customStyle="1">
    <w:name w:val="Table Contents"/>
    <w:basedOn w:val="Normal"/>
    <w:qFormat/>
    <w:rsid w:val="009539cd"/>
    <w:pPr>
      <w:widowControl w:val="false"/>
      <w:suppressLineNumbers/>
      <w:suppressAutoHyphens w:val="true"/>
      <w:overflowPunct w:val="false"/>
      <w:spacing w:lineRule="auto" w:line="240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styleId="TableHeading" w:customStyle="1">
    <w:name w:val="Table Heading"/>
    <w:basedOn w:val="Normal"/>
    <w:qFormat/>
    <w:rsid w:val="00f84035"/>
    <w:pPr>
      <w:widowControl/>
      <w:bidi w:val="0"/>
      <w:spacing w:before="0" w:after="120"/>
      <w:jc w:val="center"/>
    </w:pPr>
    <w:rPr>
      <w:rFonts w:ascii="Arial" w:hAnsi="Arial" w:cs="Arial"/>
      <w:b/>
      <w:sz w:val="22"/>
    </w:rPr>
  </w:style>
  <w:style w:type="paragraph" w:styleId="PreformattedText" w:customStyle="1">
    <w:name w:val="Preformatted Text"/>
    <w:basedOn w:val="Normal"/>
    <w:qFormat/>
    <w:rsid w:val="00235887"/>
    <w:pPr>
      <w:widowControl w:val="false"/>
      <w:suppressAutoHyphens w:val="true"/>
      <w:overflowPunct w:val="false"/>
      <w:spacing w:lineRule="auto" w:line="240"/>
    </w:pPr>
    <w:rPr>
      <w:rFonts w:ascii="Liberation Mono" w:hAnsi="Liberation Mono" w:eastAsia="Droid Sans" w:cs="Liberation Mono"/>
      <w:color w:val="00000A"/>
      <w:sz w:val="20"/>
      <w:szCs w:val="20"/>
      <w:lang w:eastAsia="zh-CN" w:bidi="hi-IN"/>
    </w:rPr>
  </w:style>
  <w:style w:type="paragraph" w:styleId="Consoleinput" w:customStyle="1">
    <w:name w:val="Console input"/>
    <w:basedOn w:val="TextBody"/>
    <w:qFormat/>
    <w:rsid w:val="000439ca"/>
    <w:pPr/>
    <w:rPr>
      <w:rFonts w:ascii="Courier New" w:hAnsi="Courier New"/>
      <w:b/>
    </w:rPr>
  </w:style>
  <w:style w:type="paragraph" w:styleId="SourceCode" w:customStyle="1">
    <w:name w:val="Source Code"/>
    <w:basedOn w:val="Normal"/>
    <w:qFormat/>
    <w:rsid w:val="001c38f4"/>
    <w:pPr>
      <w:widowControl w:val="false"/>
      <w:suppressAutoHyphens w:val="true"/>
      <w:spacing w:lineRule="auto" w:line="240"/>
    </w:pPr>
    <w:rPr>
      <w:rFonts w:ascii="Courier New" w:hAnsi="Courier New" w:eastAsia="Droid Sans" w:cs="FreeSans"/>
      <w:color w:val="00000A"/>
      <w:sz w:val="24"/>
      <w:szCs w:val="24"/>
      <w:lang w:eastAsia="zh-CN" w:bidi="hi-IN"/>
    </w:rPr>
  </w:style>
  <w:style w:type="paragraph" w:styleId="ConsoleInput1" w:customStyle="1">
    <w:name w:val="Console Input"/>
    <w:basedOn w:val="Normal"/>
    <w:qFormat/>
    <w:rsid w:val="00895d90"/>
    <w:pPr>
      <w:widowControl w:val="false"/>
      <w:suppressAutoHyphens w:val="true"/>
      <w:spacing w:lineRule="auto" w:line="240"/>
    </w:pPr>
    <w:rPr>
      <w:rFonts w:ascii="Courier New" w:hAnsi="Courier New" w:eastAsia="Droid Sans" w:cs="FreeSans"/>
      <w:b/>
      <w:color w:val="00000A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2e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greenteapress.com/thinkpython/thinkCSpy.pdf" TargetMode="External"/><Relationship Id="rId4" Type="http://schemas.openxmlformats.org/officeDocument/2006/relationships/hyperlink" Target="https://en.wikipedia.org/wiki/Executable_and_Linkable_Format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D3AC0-E896-407C-9AF5-FADA35576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264</TotalTime>
  <Application>LibreOffice/6.1.0.3$Linux_X86_64 LibreOffice_project/efb621ed25068d70781dc026f7e9c5187a4decd1</Application>
  <Pages>21</Pages>
  <Words>1480</Words>
  <Characters>8189</Characters>
  <CharactersWithSpaces>11565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2017-04-24T17:27:00Z</dcterms:created>
  <dc:creator>Windows User</dc:creator>
  <dc:description/>
  <dc:language>en-GB</dc:language>
  <cp:lastModifiedBy/>
  <cp:lastPrinted>2016-05-26T19:36:00Z</cp:lastPrinted>
  <dcterms:modified xsi:type="dcterms:W3CDTF">2019-01-27T15:20:20Z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